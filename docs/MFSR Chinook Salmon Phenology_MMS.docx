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47DC" w14:textId="5C0E9C0E" w:rsidR="000E2F17" w:rsidRDefault="000E2F17" w:rsidP="000E2F17">
      <w:pPr>
        <w:jc w:val="center"/>
        <w:rPr>
          <w:i/>
        </w:rPr>
      </w:pPr>
      <w:r w:rsidRPr="00B42267">
        <w:rPr>
          <w:i/>
        </w:rPr>
        <w:t>CJFAS Article Format</w:t>
      </w:r>
    </w:p>
    <w:p w14:paraId="51898349" w14:textId="77777777" w:rsidR="00566EDE" w:rsidRDefault="00566EDE" w:rsidP="000E2F17">
      <w:pPr>
        <w:jc w:val="center"/>
        <w:rPr>
          <w:i/>
        </w:rPr>
      </w:pPr>
    </w:p>
    <w:p w14:paraId="2E9395CA" w14:textId="77777777" w:rsidR="006E794C" w:rsidRDefault="006E794C" w:rsidP="000E2F17">
      <w:pPr>
        <w:jc w:val="center"/>
        <w:rPr>
          <w:i/>
        </w:rPr>
      </w:pPr>
    </w:p>
    <w:p w14:paraId="124F103D" w14:textId="77777777" w:rsidR="004A647C" w:rsidRDefault="004A647C" w:rsidP="000E2F17">
      <w:pPr>
        <w:jc w:val="center"/>
        <w:rPr>
          <w:i/>
        </w:rPr>
      </w:pPr>
    </w:p>
    <w:p w14:paraId="574E7DB3" w14:textId="77777777" w:rsidR="00D0261D" w:rsidRDefault="00D0261D" w:rsidP="000E2F17">
      <w:pPr>
        <w:jc w:val="center"/>
        <w:rPr>
          <w:i/>
        </w:rPr>
      </w:pPr>
      <w:commentRangeStart w:id="0"/>
      <w:commentRangeStart w:id="1"/>
    </w:p>
    <w:p w14:paraId="64951D4C" w14:textId="77777777" w:rsidR="006E794C" w:rsidRPr="00C92DF7" w:rsidRDefault="006E794C" w:rsidP="0015238A">
      <w:pPr>
        <w:spacing w:line="480" w:lineRule="auto"/>
        <w:jc w:val="center"/>
        <w:rPr>
          <w:b/>
          <w:sz w:val="28"/>
          <w:szCs w:val="28"/>
        </w:rPr>
      </w:pPr>
      <w:r w:rsidRPr="00C92DF7">
        <w:rPr>
          <w:b/>
          <w:sz w:val="28"/>
          <w:szCs w:val="28"/>
        </w:rPr>
        <w:t>Habitat Heterogeneity and Phenotypic Diversity: The Influence of</w:t>
      </w:r>
    </w:p>
    <w:p w14:paraId="4791CD7E" w14:textId="77777777" w:rsidR="006E794C" w:rsidRPr="00C92DF7" w:rsidRDefault="006E794C" w:rsidP="0015238A">
      <w:pPr>
        <w:spacing w:line="480" w:lineRule="auto"/>
        <w:jc w:val="center"/>
        <w:rPr>
          <w:b/>
          <w:sz w:val="28"/>
          <w:szCs w:val="28"/>
        </w:rPr>
      </w:pPr>
      <w:r w:rsidRPr="00C92DF7">
        <w:rPr>
          <w:b/>
          <w:sz w:val="28"/>
          <w:szCs w:val="28"/>
        </w:rPr>
        <w:t xml:space="preserve"> Stream Attributes on Timing of Chinook Salmon Spawning</w:t>
      </w:r>
      <w:commentRangeEnd w:id="0"/>
      <w:r w:rsidR="008C7286">
        <w:rPr>
          <w:rStyle w:val="CommentReference"/>
        </w:rPr>
        <w:commentReference w:id="0"/>
      </w:r>
      <w:commentRangeEnd w:id="1"/>
      <w:r w:rsidR="004561D5">
        <w:rPr>
          <w:rStyle w:val="CommentReference"/>
        </w:rPr>
        <w:commentReference w:id="1"/>
      </w:r>
    </w:p>
    <w:p w14:paraId="3F852F4B" w14:textId="77777777" w:rsidR="006E794C" w:rsidRDefault="006E794C" w:rsidP="0015238A">
      <w:pPr>
        <w:spacing w:line="480" w:lineRule="auto"/>
        <w:jc w:val="center"/>
        <w:rPr>
          <w:b/>
          <w:sz w:val="28"/>
          <w:szCs w:val="28"/>
        </w:rPr>
      </w:pPr>
    </w:p>
    <w:p w14:paraId="5A47AE36" w14:textId="77777777" w:rsidR="006E794C" w:rsidRDefault="006E794C" w:rsidP="0015238A">
      <w:pPr>
        <w:spacing w:line="480" w:lineRule="auto"/>
        <w:jc w:val="center"/>
        <w:rPr>
          <w:b/>
          <w:sz w:val="28"/>
          <w:szCs w:val="28"/>
        </w:rPr>
      </w:pPr>
    </w:p>
    <w:p w14:paraId="4C53DCAB" w14:textId="77777777" w:rsidR="00D0261D" w:rsidRDefault="00D0261D" w:rsidP="0015238A">
      <w:pPr>
        <w:spacing w:line="480" w:lineRule="auto"/>
        <w:jc w:val="center"/>
        <w:rPr>
          <w:b/>
          <w:sz w:val="28"/>
          <w:szCs w:val="28"/>
        </w:rPr>
      </w:pPr>
    </w:p>
    <w:p w14:paraId="5329243C" w14:textId="3679FBFF" w:rsidR="004A647C" w:rsidRDefault="00573225" w:rsidP="004A647C">
      <w:pPr>
        <w:pStyle w:val="Default"/>
        <w:ind w:left="1440" w:firstLine="720"/>
        <w:rPr>
          <w:bCs/>
        </w:rPr>
      </w:pPr>
      <w:r>
        <w:rPr>
          <w:bCs/>
        </w:rPr>
        <w:t xml:space="preserve">             </w:t>
      </w:r>
      <w:r w:rsidR="004A647C">
        <w:rPr>
          <w:bCs/>
        </w:rPr>
        <w:t xml:space="preserve">(Author order to be determined). </w:t>
      </w:r>
    </w:p>
    <w:p w14:paraId="2D0D9BD6" w14:textId="77777777" w:rsidR="0015238A" w:rsidRDefault="0015238A" w:rsidP="0015238A">
      <w:pPr>
        <w:pStyle w:val="Default"/>
      </w:pPr>
    </w:p>
    <w:p w14:paraId="2B67E8E4" w14:textId="6BF2A42E" w:rsidR="00D0261D" w:rsidRDefault="0015238A" w:rsidP="004A647C">
      <w:pPr>
        <w:pStyle w:val="Default"/>
        <w:ind w:left="1440" w:firstLine="720"/>
        <w:rPr>
          <w:sz w:val="23"/>
          <w:szCs w:val="23"/>
        </w:rPr>
      </w:pPr>
      <w:r>
        <w:rPr>
          <w:sz w:val="23"/>
          <w:szCs w:val="23"/>
        </w:rPr>
        <w:t>Russell F. Thurow</w:t>
      </w:r>
      <w:r w:rsidRPr="0015238A">
        <w:rPr>
          <w:sz w:val="23"/>
          <w:szCs w:val="23"/>
          <w:vertAlign w:val="superscript"/>
        </w:rPr>
        <w:t>*1</w:t>
      </w:r>
      <w:r>
        <w:rPr>
          <w:sz w:val="16"/>
          <w:szCs w:val="16"/>
        </w:rPr>
        <w:t xml:space="preserve"> </w:t>
      </w:r>
      <w:r>
        <w:rPr>
          <w:sz w:val="23"/>
          <w:szCs w:val="23"/>
        </w:rPr>
        <w:t>(ORCID: 0000-0002-1362-8599)</w:t>
      </w:r>
    </w:p>
    <w:p w14:paraId="679E0D79" w14:textId="77777777" w:rsidR="00454798" w:rsidRDefault="00454798" w:rsidP="004A647C">
      <w:pPr>
        <w:pStyle w:val="Default"/>
        <w:ind w:left="1440" w:firstLine="720"/>
        <w:rPr>
          <w:sz w:val="23"/>
          <w:szCs w:val="23"/>
        </w:rPr>
      </w:pPr>
    </w:p>
    <w:p w14:paraId="6A70D6F3" w14:textId="77777777" w:rsidR="00454798" w:rsidRPr="00BB11A5" w:rsidRDefault="00454798" w:rsidP="00454798">
      <w:pPr>
        <w:pStyle w:val="Default"/>
        <w:ind w:left="1440" w:firstLine="720"/>
        <w:rPr>
          <w:sz w:val="23"/>
          <w:szCs w:val="23"/>
        </w:rPr>
      </w:pPr>
      <w:r>
        <w:rPr>
          <w:sz w:val="23"/>
          <w:szCs w:val="23"/>
        </w:rPr>
        <w:t>Bryan M. Maitland</w:t>
      </w:r>
      <w:r>
        <w:rPr>
          <w:sz w:val="23"/>
          <w:szCs w:val="23"/>
          <w:vertAlign w:val="superscript"/>
        </w:rPr>
        <w:t xml:space="preserve">2 </w:t>
      </w:r>
      <w:r w:rsidRPr="00BB11A5">
        <w:rPr>
          <w:sz w:val="23"/>
          <w:szCs w:val="23"/>
        </w:rPr>
        <w:t>(ORCHID: 0000-0002-4491-5064</w:t>
      </w:r>
      <w:r>
        <w:rPr>
          <w:sz w:val="23"/>
          <w:szCs w:val="23"/>
        </w:rPr>
        <w:t>)</w:t>
      </w:r>
    </w:p>
    <w:p w14:paraId="375E50D2" w14:textId="77777777" w:rsidR="0015238A" w:rsidRDefault="0015238A" w:rsidP="0015238A">
      <w:pPr>
        <w:pStyle w:val="Default"/>
        <w:rPr>
          <w:sz w:val="23"/>
          <w:szCs w:val="23"/>
        </w:rPr>
      </w:pPr>
    </w:p>
    <w:p w14:paraId="655F7815" w14:textId="02A5836A" w:rsidR="0015238A" w:rsidRPr="00573225" w:rsidRDefault="0015238A" w:rsidP="00454798">
      <w:pPr>
        <w:pStyle w:val="Default"/>
        <w:spacing w:line="480" w:lineRule="auto"/>
        <w:ind w:left="1440" w:firstLine="720"/>
      </w:pPr>
      <w:r>
        <w:rPr>
          <w:sz w:val="23"/>
          <w:szCs w:val="23"/>
        </w:rPr>
        <w:t xml:space="preserve">Morgan </w:t>
      </w:r>
      <w:r w:rsidR="00487134">
        <w:rPr>
          <w:sz w:val="23"/>
          <w:szCs w:val="23"/>
        </w:rPr>
        <w:t xml:space="preserve">M. </w:t>
      </w:r>
      <w:r w:rsidRPr="00573225">
        <w:t>Sparks</w:t>
      </w:r>
      <w:r w:rsidRPr="00573225">
        <w:rPr>
          <w:vertAlign w:val="superscript"/>
        </w:rPr>
        <w:t>2</w:t>
      </w:r>
      <w:r w:rsidR="00573225" w:rsidRPr="00573225">
        <w:rPr>
          <w:vertAlign w:val="superscript"/>
        </w:rPr>
        <w:t xml:space="preserve"> </w:t>
      </w:r>
      <w:r w:rsidR="00573225" w:rsidRPr="00573225">
        <w:t>(ORCHID:</w:t>
      </w:r>
      <w:r w:rsidR="00573225">
        <w:t xml:space="preserve"> </w:t>
      </w:r>
      <w:r w:rsidR="00487134" w:rsidRPr="00487134">
        <w:t>0000-0003-0787-2218</w:t>
      </w:r>
      <w:r w:rsidR="00573225">
        <w:t>)</w:t>
      </w:r>
    </w:p>
    <w:p w14:paraId="29C5332D" w14:textId="1E7682F1" w:rsidR="00573225" w:rsidRPr="00573225" w:rsidRDefault="0015238A" w:rsidP="00573225">
      <w:pPr>
        <w:pStyle w:val="Default"/>
        <w:spacing w:line="480" w:lineRule="auto"/>
        <w:ind w:left="1440" w:firstLine="720"/>
        <w:rPr>
          <w:iCs/>
          <w:sz w:val="23"/>
          <w:szCs w:val="23"/>
          <w:vertAlign w:val="superscript"/>
        </w:rPr>
      </w:pPr>
      <w:r>
        <w:rPr>
          <w:sz w:val="23"/>
          <w:szCs w:val="23"/>
        </w:rPr>
        <w:t>Dan</w:t>
      </w:r>
      <w:r w:rsidR="00487134">
        <w:rPr>
          <w:sz w:val="23"/>
          <w:szCs w:val="23"/>
        </w:rPr>
        <w:t>iel J.</w:t>
      </w:r>
      <w:r>
        <w:rPr>
          <w:sz w:val="23"/>
          <w:szCs w:val="23"/>
        </w:rPr>
        <w:t xml:space="preserve"> Isaak</w:t>
      </w:r>
      <w:r>
        <w:rPr>
          <w:sz w:val="23"/>
          <w:szCs w:val="23"/>
          <w:vertAlign w:val="superscript"/>
        </w:rPr>
        <w:t>2</w:t>
      </w:r>
      <w:r w:rsidR="00573225">
        <w:rPr>
          <w:sz w:val="23"/>
          <w:szCs w:val="23"/>
          <w:vertAlign w:val="superscript"/>
        </w:rPr>
        <w:t xml:space="preserve"> </w:t>
      </w:r>
      <w:bookmarkStart w:id="2" w:name="_Hlk201869669"/>
      <w:r w:rsidR="00573225" w:rsidRPr="00573225">
        <w:rPr>
          <w:iCs/>
        </w:rPr>
        <w:t>(ORCHID: 0000-0003-2963-1546)</w:t>
      </w:r>
    </w:p>
    <w:bookmarkEnd w:id="2"/>
    <w:p w14:paraId="42D39BE4" w14:textId="35D06935" w:rsidR="00573225" w:rsidRPr="00573225" w:rsidRDefault="0015238A" w:rsidP="00573225">
      <w:pPr>
        <w:pStyle w:val="Default"/>
        <w:spacing w:line="480" w:lineRule="auto"/>
        <w:ind w:left="1440" w:firstLine="720"/>
        <w:rPr>
          <w:iCs/>
        </w:rPr>
      </w:pPr>
      <w:r>
        <w:rPr>
          <w:sz w:val="23"/>
          <w:szCs w:val="23"/>
        </w:rPr>
        <w:t xml:space="preserve">John </w:t>
      </w:r>
      <w:r w:rsidR="00454798">
        <w:rPr>
          <w:sz w:val="23"/>
          <w:szCs w:val="23"/>
        </w:rPr>
        <w:t xml:space="preserve">M. </w:t>
      </w:r>
      <w:r>
        <w:rPr>
          <w:sz w:val="23"/>
          <w:szCs w:val="23"/>
        </w:rPr>
        <w:t>Buffington</w:t>
      </w:r>
      <w:r>
        <w:rPr>
          <w:sz w:val="23"/>
          <w:szCs w:val="23"/>
          <w:vertAlign w:val="superscript"/>
        </w:rPr>
        <w:t>2</w:t>
      </w:r>
      <w:r w:rsidR="00573225">
        <w:rPr>
          <w:sz w:val="23"/>
          <w:szCs w:val="23"/>
          <w:vertAlign w:val="superscript"/>
        </w:rPr>
        <w:t xml:space="preserve"> </w:t>
      </w:r>
      <w:r w:rsidR="00573225" w:rsidRPr="00573225">
        <w:rPr>
          <w:iCs/>
        </w:rPr>
        <w:t>(ORCHID: 0000-0002-2513-5863)</w:t>
      </w:r>
    </w:p>
    <w:p w14:paraId="64B4C378" w14:textId="4B104521" w:rsidR="0015238A" w:rsidRPr="00573225" w:rsidRDefault="0015238A" w:rsidP="00573225">
      <w:pPr>
        <w:pStyle w:val="Default"/>
        <w:spacing w:line="480" w:lineRule="auto"/>
        <w:ind w:left="1440" w:firstLine="720"/>
      </w:pPr>
    </w:p>
    <w:p w14:paraId="115EDA19" w14:textId="1A87F7C6" w:rsidR="00573225" w:rsidRPr="00573225" w:rsidRDefault="00573225" w:rsidP="00573225">
      <w:pPr>
        <w:pStyle w:val="Default"/>
        <w:rPr>
          <w:iCs/>
          <w:sz w:val="23"/>
          <w:szCs w:val="23"/>
          <w:vertAlign w:val="superscript"/>
        </w:rPr>
      </w:pPr>
    </w:p>
    <w:p w14:paraId="57CE4367" w14:textId="77777777" w:rsidR="004A647C" w:rsidRDefault="004A647C" w:rsidP="00573225">
      <w:pPr>
        <w:pStyle w:val="Default"/>
        <w:spacing w:line="480" w:lineRule="auto"/>
        <w:ind w:left="1440" w:firstLine="720"/>
        <w:rPr>
          <w:sz w:val="23"/>
          <w:szCs w:val="23"/>
        </w:rPr>
      </w:pPr>
    </w:p>
    <w:p w14:paraId="6F0DA6DB" w14:textId="77777777" w:rsidR="0015238A" w:rsidRDefault="0015238A" w:rsidP="0015238A">
      <w:pPr>
        <w:pStyle w:val="Default"/>
        <w:rPr>
          <w:sz w:val="23"/>
          <w:szCs w:val="23"/>
        </w:rPr>
      </w:pPr>
    </w:p>
    <w:p w14:paraId="71405B63" w14:textId="066D47DC" w:rsidR="0015238A" w:rsidRDefault="0015238A" w:rsidP="004A647C">
      <w:pPr>
        <w:pStyle w:val="Default"/>
        <w:spacing w:line="480" w:lineRule="auto"/>
      </w:pPr>
      <w:r w:rsidRPr="0015238A">
        <w:rPr>
          <w:vertAlign w:val="superscript"/>
        </w:rPr>
        <w:t>1</w:t>
      </w:r>
      <w:r w:rsidRPr="0015238A">
        <w:rPr>
          <w:i/>
          <w:iCs/>
        </w:rPr>
        <w:t>US Forest Service, Rocky Mountain Research Station (Emeritus), Salmon, ID, USA</w:t>
      </w:r>
      <w:r w:rsidR="004A647C">
        <w:rPr>
          <w:i/>
          <w:iCs/>
        </w:rPr>
        <w:t xml:space="preserve"> 83467</w:t>
      </w:r>
    </w:p>
    <w:p w14:paraId="75CB3CB6" w14:textId="5997FA88" w:rsidR="006E794C" w:rsidRPr="004A647C" w:rsidRDefault="0015238A" w:rsidP="004A647C">
      <w:pPr>
        <w:pStyle w:val="Default"/>
        <w:spacing w:line="480" w:lineRule="auto"/>
        <w:rPr>
          <w:i/>
          <w:iCs/>
        </w:rPr>
      </w:pPr>
      <w:r w:rsidRPr="004A647C">
        <w:rPr>
          <w:vertAlign w:val="superscript"/>
        </w:rPr>
        <w:t>2</w:t>
      </w:r>
      <w:r w:rsidR="006E794C" w:rsidRPr="004A647C">
        <w:rPr>
          <w:i/>
          <w:iCs/>
        </w:rPr>
        <w:t>US Forest Service- Rocky Mountain Research Station, 322 East Front St.- Suite 401, Boise, Idaho,</w:t>
      </w:r>
      <w:r w:rsidR="00454798">
        <w:rPr>
          <w:i/>
          <w:iCs/>
        </w:rPr>
        <w:t xml:space="preserve"> USA</w:t>
      </w:r>
      <w:r w:rsidR="006E794C" w:rsidRPr="004A647C">
        <w:rPr>
          <w:i/>
          <w:iCs/>
        </w:rPr>
        <w:t xml:space="preserve"> 83702. </w:t>
      </w:r>
    </w:p>
    <w:p w14:paraId="46C86FE2" w14:textId="1FE70EB9" w:rsidR="006E794C" w:rsidRPr="004A647C" w:rsidRDefault="0015238A" w:rsidP="004A647C">
      <w:pPr>
        <w:spacing w:line="480" w:lineRule="auto"/>
        <w:rPr>
          <w:i/>
          <w:iCs/>
        </w:rPr>
      </w:pPr>
      <w:r>
        <w:rPr>
          <w:vertAlign w:val="superscript"/>
        </w:rPr>
        <w:t>*</w:t>
      </w:r>
      <w:r w:rsidR="006E794C" w:rsidRPr="004A647C">
        <w:rPr>
          <w:i/>
          <w:iCs/>
        </w:rPr>
        <w:t xml:space="preserve">Corresponding author (e-mail: </w:t>
      </w:r>
      <w:hyperlink r:id="rId12" w:history="1">
        <w:r w:rsidR="006E794C" w:rsidRPr="004A647C">
          <w:rPr>
            <w:rStyle w:val="Hyperlink"/>
            <w:i/>
            <w:iCs/>
          </w:rPr>
          <w:t>russ.thurow@usda.gov</w:t>
        </w:r>
      </w:hyperlink>
      <w:r w:rsidR="006E794C" w:rsidRPr="004A647C">
        <w:rPr>
          <w:i/>
          <w:iCs/>
        </w:rPr>
        <w:t>)</w:t>
      </w:r>
    </w:p>
    <w:p w14:paraId="195490DC" w14:textId="77777777" w:rsidR="006E794C" w:rsidRDefault="006E794C" w:rsidP="0015238A">
      <w:pPr>
        <w:spacing w:line="480" w:lineRule="auto"/>
        <w:jc w:val="center"/>
        <w:rPr>
          <w:bCs/>
        </w:rPr>
      </w:pPr>
    </w:p>
    <w:p w14:paraId="37F70BA4" w14:textId="77777777" w:rsidR="006E794C" w:rsidRDefault="006E794C" w:rsidP="0015238A">
      <w:pPr>
        <w:tabs>
          <w:tab w:val="left" w:pos="3837"/>
        </w:tabs>
        <w:spacing w:line="480" w:lineRule="auto"/>
        <w:rPr>
          <w:i/>
        </w:rPr>
      </w:pPr>
    </w:p>
    <w:p w14:paraId="0AE9855D" w14:textId="77777777" w:rsidR="006E794C" w:rsidRDefault="006E794C" w:rsidP="0015238A">
      <w:pPr>
        <w:tabs>
          <w:tab w:val="left" w:pos="3837"/>
        </w:tabs>
        <w:spacing w:line="480" w:lineRule="auto"/>
        <w:rPr>
          <w:i/>
        </w:rPr>
      </w:pPr>
    </w:p>
    <w:p w14:paraId="547C8807" w14:textId="482A1F7E" w:rsidR="00F60F08" w:rsidRDefault="00F60F08" w:rsidP="00573225">
      <w:pPr>
        <w:tabs>
          <w:tab w:val="left" w:pos="3837"/>
        </w:tabs>
        <w:spacing w:line="480" w:lineRule="auto"/>
        <w:rPr>
          <w:b/>
          <w:sz w:val="28"/>
          <w:szCs w:val="28"/>
        </w:rPr>
      </w:pPr>
      <w:r>
        <w:rPr>
          <w:b/>
          <w:sz w:val="28"/>
          <w:szCs w:val="28"/>
        </w:rPr>
        <w:t xml:space="preserve">Abstract </w:t>
      </w:r>
    </w:p>
    <w:p w14:paraId="36BDF651" w14:textId="77777777" w:rsidR="006E794C" w:rsidRDefault="006E794C">
      <w:pPr>
        <w:rPr>
          <w:b/>
          <w:sz w:val="28"/>
          <w:szCs w:val="28"/>
        </w:rPr>
      </w:pPr>
    </w:p>
    <w:p w14:paraId="6D3DA8B5" w14:textId="77777777" w:rsidR="006E794C" w:rsidRDefault="006E794C">
      <w:pPr>
        <w:rPr>
          <w:b/>
          <w:sz w:val="28"/>
          <w:szCs w:val="28"/>
        </w:rPr>
      </w:pPr>
    </w:p>
    <w:p w14:paraId="0E9C2184" w14:textId="77777777" w:rsidR="006E794C" w:rsidRDefault="006E794C">
      <w:pPr>
        <w:rPr>
          <w:b/>
          <w:sz w:val="28"/>
          <w:szCs w:val="28"/>
        </w:rPr>
      </w:pPr>
    </w:p>
    <w:p w14:paraId="26E7C590" w14:textId="77777777" w:rsidR="006E794C" w:rsidRDefault="006E794C">
      <w:pPr>
        <w:rPr>
          <w:b/>
          <w:sz w:val="28"/>
          <w:szCs w:val="28"/>
        </w:rPr>
      </w:pPr>
    </w:p>
    <w:p w14:paraId="32933809" w14:textId="3BADEF77" w:rsidR="006E794C" w:rsidRDefault="006E794C">
      <w:r>
        <w:br w:type="page"/>
      </w:r>
    </w:p>
    <w:p w14:paraId="487B4E4F" w14:textId="22FD3A93" w:rsidR="00F60F08" w:rsidRPr="00DA1EED" w:rsidRDefault="00DA1EED" w:rsidP="00DA1EED">
      <w:pPr>
        <w:spacing w:line="480" w:lineRule="auto"/>
        <w:rPr>
          <w:b/>
          <w:sz w:val="28"/>
          <w:szCs w:val="28"/>
          <w:highlight w:val="cyan"/>
        </w:rPr>
      </w:pPr>
      <w:r w:rsidRPr="00DA1EED">
        <w:rPr>
          <w:b/>
          <w:sz w:val="28"/>
          <w:szCs w:val="28"/>
        </w:rPr>
        <w:lastRenderedPageBreak/>
        <w:t>1.</w:t>
      </w:r>
      <w:r>
        <w:rPr>
          <w:b/>
          <w:sz w:val="28"/>
          <w:szCs w:val="28"/>
        </w:rPr>
        <w:t xml:space="preserve"> </w:t>
      </w:r>
      <w:commentRangeStart w:id="3"/>
      <w:r w:rsidR="00F60F08" w:rsidRPr="00DA1EED">
        <w:rPr>
          <w:b/>
          <w:sz w:val="28"/>
          <w:szCs w:val="28"/>
        </w:rPr>
        <w:t>Introduction</w:t>
      </w:r>
      <w:commentRangeEnd w:id="3"/>
      <w:r w:rsidR="00573225">
        <w:rPr>
          <w:rStyle w:val="CommentReference"/>
        </w:rPr>
        <w:commentReference w:id="3"/>
      </w:r>
      <w:r w:rsidR="00F60F08" w:rsidRPr="00DA1EED">
        <w:rPr>
          <w:b/>
          <w:sz w:val="28"/>
          <w:szCs w:val="28"/>
        </w:rPr>
        <w:t xml:space="preserve"> </w:t>
      </w:r>
    </w:p>
    <w:p w14:paraId="770B8FFA" w14:textId="07E4A56A" w:rsidR="004751A7" w:rsidRPr="004751A7" w:rsidRDefault="006E794C" w:rsidP="006E794C">
      <w:pPr>
        <w:autoSpaceDE w:val="0"/>
        <w:autoSpaceDN w:val="0"/>
        <w:adjustRightInd w:val="0"/>
        <w:spacing w:line="480" w:lineRule="auto"/>
      </w:pPr>
      <w:del w:id="4" w:author="Sparks, Morgan - FS, ID" w:date="2025-07-09T08:58:00Z" w16du:dateUtc="2025-07-09T14:58:00Z">
        <w:r w:rsidRPr="004751A7" w:rsidDel="008C7286">
          <w:rPr>
            <w:rFonts w:ascii="Times-Italic" w:eastAsiaTheme="minorHAnsi" w:hAnsi="Times-Italic" w:cs="Times-Italic"/>
            <w:iCs/>
          </w:rPr>
          <w:delText xml:space="preserve">The </w:delText>
        </w:r>
        <w:commentRangeStart w:id="5"/>
        <w:r w:rsidRPr="004751A7" w:rsidDel="008C7286">
          <w:rPr>
            <w:rFonts w:ascii="Times-Italic" w:eastAsiaTheme="minorHAnsi" w:hAnsi="Times-Italic" w:cs="Times-Italic"/>
            <w:iCs/>
          </w:rPr>
          <w:delText>population structure</w:delText>
        </w:r>
        <w:commentRangeEnd w:id="5"/>
        <w:r w:rsidR="008C7286" w:rsidDel="008C7286">
          <w:rPr>
            <w:rStyle w:val="CommentReference"/>
          </w:rPr>
          <w:commentReference w:id="5"/>
        </w:r>
        <w:r w:rsidRPr="004751A7" w:rsidDel="008C7286">
          <w:rPr>
            <w:rFonts w:ascii="Times-Italic" w:eastAsiaTheme="minorHAnsi" w:hAnsi="Times-Italic" w:cs="Times-Italic"/>
            <w:iCs/>
          </w:rPr>
          <w:delText xml:space="preserve"> of </w:delText>
        </w:r>
        <w:r w:rsidDel="008C7286">
          <w:rPr>
            <w:rFonts w:ascii="Times-Italic" w:eastAsiaTheme="minorHAnsi" w:hAnsi="Times-Italic" w:cs="Times-Italic"/>
            <w:iCs/>
          </w:rPr>
          <w:delText xml:space="preserve">Pacific </w:delText>
        </w:r>
        <w:r w:rsidRPr="004751A7" w:rsidDel="008C7286">
          <w:rPr>
            <w:rFonts w:ascii="Times-Italic" w:eastAsiaTheme="minorHAnsi" w:hAnsi="Times-Italic" w:cs="Times-Italic"/>
            <w:iCs/>
          </w:rPr>
          <w:delText>salmon</w:delText>
        </w:r>
      </w:del>
      <w:ins w:id="6" w:author="Sparks, Morgan - FS, ID" w:date="2025-07-09T08:58:00Z" w16du:dateUtc="2025-07-09T14:58:00Z">
        <w:r w:rsidR="008C7286">
          <w:rPr>
            <w:rFonts w:ascii="Times-Italic" w:eastAsiaTheme="minorHAnsi" w:hAnsi="Times-Italic" w:cs="Times-Italic"/>
            <w:iCs/>
          </w:rPr>
          <w:t>Pacific Salmon populations are an</w:t>
        </w:r>
      </w:ins>
      <w:del w:id="7" w:author="Sparks, Morgan - FS, ID" w:date="2025-07-09T08:58:00Z" w16du:dateUtc="2025-07-09T14:58:00Z">
        <w:r w:rsidRPr="004751A7" w:rsidDel="008C7286">
          <w:rPr>
            <w:rFonts w:ascii="Times-Italic" w:eastAsiaTheme="minorHAnsi" w:hAnsi="Times-Italic" w:cs="Times-Italic"/>
            <w:iCs/>
          </w:rPr>
          <w:delText xml:space="preserve"> is an</w:delText>
        </w:r>
      </w:del>
      <w:r w:rsidRPr="004751A7">
        <w:rPr>
          <w:rFonts w:ascii="Times-Italic" w:eastAsiaTheme="minorHAnsi" w:hAnsi="Times-Italic" w:cs="Times-Italic"/>
          <w:iCs/>
        </w:rPr>
        <w:t xml:space="preserve"> assimilation</w:t>
      </w:r>
      <w:r>
        <w:rPr>
          <w:rFonts w:ascii="Times-Italic" w:eastAsiaTheme="minorHAnsi" w:hAnsi="Times-Italic" w:cs="Times-Italic"/>
          <w:iCs/>
        </w:rPr>
        <w:t xml:space="preserve"> </w:t>
      </w:r>
      <w:r w:rsidRPr="004751A7">
        <w:rPr>
          <w:rFonts w:ascii="Times-Italic" w:eastAsiaTheme="minorHAnsi" w:hAnsi="Times-Italic" w:cs="Times-Italic"/>
          <w:iCs/>
        </w:rPr>
        <w:t>of life history forms that evolved in synchrony with diverse and complex</w:t>
      </w:r>
      <w:r>
        <w:rPr>
          <w:rFonts w:ascii="Times-Italic" w:eastAsiaTheme="minorHAnsi" w:hAnsi="Times-Italic" w:cs="Times-Italic"/>
          <w:iCs/>
        </w:rPr>
        <w:t xml:space="preserve"> en</w:t>
      </w:r>
      <w:r w:rsidRPr="004751A7">
        <w:rPr>
          <w:rFonts w:ascii="Times-Italic" w:eastAsiaTheme="minorHAnsi" w:hAnsi="Times-Italic" w:cs="Times-Italic"/>
          <w:iCs/>
        </w:rPr>
        <w:t xml:space="preserve">vironments </w:t>
      </w:r>
      <w:r>
        <w:rPr>
          <w:rFonts w:ascii="Times-Italic" w:eastAsiaTheme="minorHAnsi" w:hAnsi="Times-Italic" w:cs="Times-Italic"/>
          <w:iCs/>
        </w:rPr>
        <w:t xml:space="preserve">across </w:t>
      </w:r>
      <w:del w:id="8" w:author="Sparks, Morgan - FS, ID" w:date="2025-07-09T08:59:00Z" w16du:dateUtc="2025-07-09T14:59:00Z">
        <w:r w:rsidDel="008C7286">
          <w:rPr>
            <w:rFonts w:ascii="Times-Italic" w:eastAsiaTheme="minorHAnsi" w:hAnsi="Times-Italic" w:cs="Times-Italic"/>
            <w:iCs/>
          </w:rPr>
          <w:delText xml:space="preserve">the </w:delText>
        </w:r>
        <w:r w:rsidRPr="004751A7" w:rsidDel="008C7286">
          <w:rPr>
            <w:rFonts w:ascii="Times-Italic" w:eastAsiaTheme="minorHAnsi" w:hAnsi="Times-Italic" w:cs="Times-Italic"/>
            <w:iCs/>
          </w:rPr>
          <w:delText>range</w:delText>
        </w:r>
        <w:r w:rsidDel="008C7286">
          <w:rPr>
            <w:rFonts w:ascii="Times-Italic" w:eastAsiaTheme="minorHAnsi" w:hAnsi="Times-Italic" w:cs="Times-Italic"/>
            <w:iCs/>
          </w:rPr>
          <w:delText xml:space="preserve"> of salmon</w:delText>
        </w:r>
      </w:del>
      <w:ins w:id="9" w:author="Sparks, Morgan - FS, ID" w:date="2025-07-09T08:59:00Z" w16du:dateUtc="2025-07-09T14:59:00Z">
        <w:r w:rsidR="008C7286">
          <w:rPr>
            <w:rFonts w:ascii="Times-Italic" w:eastAsiaTheme="minorHAnsi" w:hAnsi="Times-Italic" w:cs="Times-Italic"/>
            <w:iCs/>
          </w:rPr>
          <w:t>their range</w:t>
        </w:r>
      </w:ins>
      <w:r>
        <w:rPr>
          <w:rFonts w:ascii="Times-Italic" w:eastAsiaTheme="minorHAnsi" w:hAnsi="Times-Italic" w:cs="Times-Italic"/>
          <w:iCs/>
        </w:rPr>
        <w:t xml:space="preserve"> (Brannon et al. 2004). As a reflection of this diversity, Waples et al. (2004) described salmon as </w:t>
      </w:r>
      <w:r>
        <w:t xml:space="preserve">exhibiting </w:t>
      </w:r>
      <w:r w:rsidRPr="00310570">
        <w:rPr>
          <w:rFonts w:eastAsiaTheme="minorHAnsi"/>
          <w:i/>
        </w:rPr>
        <w:t>enormous</w:t>
      </w:r>
      <w:r>
        <w:rPr>
          <w:rFonts w:eastAsiaTheme="minorHAnsi"/>
        </w:rPr>
        <w:t xml:space="preserve"> </w:t>
      </w:r>
      <w:r w:rsidRPr="00F343F5">
        <w:rPr>
          <w:rFonts w:eastAsiaTheme="minorHAnsi"/>
        </w:rPr>
        <w:t>complexity in life-history traits</w:t>
      </w:r>
      <w:r>
        <w:rPr>
          <w:rFonts w:eastAsiaTheme="minorHAnsi"/>
        </w:rPr>
        <w:t xml:space="preserve">. </w:t>
      </w:r>
      <w:r w:rsidRPr="00ED7F26">
        <w:t>The evolution of life-history tactics is strongly influenced by pattern</w:t>
      </w:r>
      <w:r>
        <w:t>s</w:t>
      </w:r>
      <w:r w:rsidRPr="00ED7F26">
        <w:t xml:space="preserve"> of </w:t>
      </w:r>
      <w:ins w:id="10" w:author="Sparks, Morgan - FS, ID" w:date="2025-07-09T08:59:00Z" w16du:dateUtc="2025-07-09T14:59:00Z">
        <w:r w:rsidR="008C7286">
          <w:t xml:space="preserve">biotic and abiotic </w:t>
        </w:r>
      </w:ins>
      <w:r w:rsidRPr="00ED7F26">
        <w:t xml:space="preserve">variation </w:t>
      </w:r>
      <w:del w:id="11" w:author="Sparks, Morgan - FS, ID" w:date="2025-07-09T08:59:00Z" w16du:dateUtc="2025-07-09T14:59:00Z">
        <w:r w:rsidR="003844C7" w:rsidDel="008C7286">
          <w:delText xml:space="preserve">in </w:delText>
        </w:r>
        <w:r w:rsidRPr="00ED7F26" w:rsidDel="008C7286">
          <w:delText xml:space="preserve">relevant </w:delText>
        </w:r>
        <w:r w:rsidDel="008C7286">
          <w:delText xml:space="preserve">habitats and other </w:delText>
        </w:r>
        <w:r w:rsidRPr="00ED7F26" w:rsidDel="008C7286">
          <w:delText>environmental variables</w:delText>
        </w:r>
        <w:r w:rsidDel="008C7286">
          <w:delText xml:space="preserve"> </w:delText>
        </w:r>
      </w:del>
      <w:r w:rsidR="00806F84">
        <w:t xml:space="preserve">over </w:t>
      </w:r>
      <w:r w:rsidRPr="00ED7F26">
        <w:t xml:space="preserve">space and time </w:t>
      </w:r>
      <w:r>
        <w:t>(</w:t>
      </w:r>
      <w:r w:rsidRPr="00FD6314">
        <w:rPr>
          <w:rFonts w:eastAsiaTheme="minorHAnsi"/>
        </w:rPr>
        <w:t>Stearns 1976)</w:t>
      </w:r>
      <w:r>
        <w:rPr>
          <w:rFonts w:eastAsiaTheme="minorHAnsi"/>
        </w:rPr>
        <w:t xml:space="preserve">. </w:t>
      </w:r>
      <w:r w:rsidRPr="00FD6314">
        <w:rPr>
          <w:rFonts w:eastAsiaTheme="minorHAnsi"/>
        </w:rPr>
        <w:t>Having a</w:t>
      </w:r>
      <w:r>
        <w:rPr>
          <w:rFonts w:eastAsiaTheme="minorHAnsi"/>
        </w:rPr>
        <w:t xml:space="preserve"> </w:t>
      </w:r>
      <w:r w:rsidRPr="00FD6314">
        <w:rPr>
          <w:rFonts w:eastAsiaTheme="minorHAnsi"/>
        </w:rPr>
        <w:t xml:space="preserve">variety of life history </w:t>
      </w:r>
      <w:del w:id="12" w:author="Sparks, Morgan - FS, ID" w:date="2025-07-09T09:00:00Z" w16du:dateUtc="2025-07-09T15:00:00Z">
        <w:r w:rsidRPr="00FD6314" w:rsidDel="008C7286">
          <w:rPr>
            <w:rFonts w:eastAsiaTheme="minorHAnsi"/>
          </w:rPr>
          <w:delText xml:space="preserve">tactics </w:delText>
        </w:r>
      </w:del>
      <w:ins w:id="13" w:author="Sparks, Morgan - FS, ID" w:date="2025-07-09T09:00:00Z" w16du:dateUtc="2025-07-09T15:00:00Z">
        <w:r w:rsidR="008C7286">
          <w:rPr>
            <w:rFonts w:eastAsiaTheme="minorHAnsi"/>
          </w:rPr>
          <w:t xml:space="preserve">phenotypes </w:t>
        </w:r>
      </w:ins>
      <w:proofErr w:type="gramStart"/>
      <w:r w:rsidRPr="00FD6314">
        <w:rPr>
          <w:rFonts w:eastAsiaTheme="minorHAnsi"/>
        </w:rPr>
        <w:t>serve</w:t>
      </w:r>
      <w:r>
        <w:rPr>
          <w:rFonts w:eastAsiaTheme="minorHAnsi"/>
        </w:rPr>
        <w:t>s</w:t>
      </w:r>
      <w:proofErr w:type="gramEnd"/>
      <w:r w:rsidRPr="00FD6314">
        <w:rPr>
          <w:rFonts w:eastAsiaTheme="minorHAnsi"/>
        </w:rPr>
        <w:t xml:space="preserve"> to spread</w:t>
      </w:r>
      <w:r>
        <w:rPr>
          <w:rFonts w:eastAsiaTheme="minorHAnsi"/>
        </w:rPr>
        <w:t xml:space="preserve"> </w:t>
      </w:r>
      <w:r w:rsidRPr="00FD6314">
        <w:rPr>
          <w:rFonts w:eastAsiaTheme="minorHAnsi"/>
        </w:rPr>
        <w:t xml:space="preserve">the </w:t>
      </w:r>
      <w:r>
        <w:rPr>
          <w:rFonts w:eastAsiaTheme="minorHAnsi"/>
        </w:rPr>
        <w:t xml:space="preserve">mortality </w:t>
      </w:r>
      <w:r w:rsidRPr="00FD6314">
        <w:rPr>
          <w:rFonts w:eastAsiaTheme="minorHAnsi"/>
        </w:rPr>
        <w:t>risk across habitats</w:t>
      </w:r>
      <w:r>
        <w:rPr>
          <w:rFonts w:eastAsiaTheme="minorHAnsi"/>
        </w:rPr>
        <w:t xml:space="preserve"> </w:t>
      </w:r>
      <w:r w:rsidRPr="00FD6314">
        <w:rPr>
          <w:rFonts w:eastAsiaTheme="minorHAnsi"/>
        </w:rPr>
        <w:t>and thus reduce</w:t>
      </w:r>
      <w:r>
        <w:rPr>
          <w:rFonts w:eastAsiaTheme="minorHAnsi"/>
        </w:rPr>
        <w:t>s</w:t>
      </w:r>
      <w:r w:rsidRPr="00FD6314">
        <w:rPr>
          <w:rFonts w:eastAsiaTheme="minorHAnsi"/>
        </w:rPr>
        <w:t xml:space="preserve"> the probability of complete year class</w:t>
      </w:r>
      <w:r>
        <w:rPr>
          <w:rFonts w:eastAsiaTheme="minorHAnsi"/>
        </w:rPr>
        <w:t xml:space="preserve"> </w:t>
      </w:r>
      <w:r w:rsidRPr="00FD6314">
        <w:rPr>
          <w:rFonts w:eastAsiaTheme="minorHAnsi"/>
        </w:rPr>
        <w:t>failure</w:t>
      </w:r>
      <w:r>
        <w:rPr>
          <w:rFonts w:eastAsiaTheme="minorHAnsi"/>
        </w:rPr>
        <w:t xml:space="preserve"> (Healey 1991)</w:t>
      </w:r>
      <w:ins w:id="14" w:author="Sparks, Morgan - FS, ID" w:date="2025-07-15T09:49:00Z" w16du:dateUtc="2025-07-15T15:49:00Z">
        <w:r w:rsidR="00FD4B49">
          <w:rPr>
            <w:rFonts w:eastAsiaTheme="minorHAnsi"/>
          </w:rPr>
          <w:t xml:space="preserve"> and buffers against stochastic change and </w:t>
        </w:r>
      </w:ins>
      <w:ins w:id="15" w:author="Sparks, Morgan - FS, ID" w:date="2025-07-15T09:50:00Z" w16du:dateUtc="2025-07-15T15:50:00Z">
        <w:r w:rsidR="00FD4B49">
          <w:rPr>
            <w:rFonts w:eastAsiaTheme="minorHAnsi"/>
          </w:rPr>
          <w:t>exploitation (</w:t>
        </w:r>
      </w:ins>
      <w:ins w:id="16" w:author="Sparks, Morgan - FS, ID" w:date="2025-07-15T09:51:00Z" w16du:dateUtc="2025-07-15T15:51:00Z">
        <w:r w:rsidR="00FD4B49">
          <w:rPr>
            <w:rFonts w:eastAsiaTheme="minorHAnsi"/>
          </w:rPr>
          <w:t xml:space="preserve">Hilborn et al. 2003, </w:t>
        </w:r>
      </w:ins>
      <w:ins w:id="17" w:author="Sparks, Morgan - FS, ID" w:date="2025-07-15T09:50:00Z" w16du:dateUtc="2025-07-15T15:50:00Z">
        <w:r w:rsidR="00FD4B49">
          <w:rPr>
            <w:rFonts w:eastAsiaTheme="minorHAnsi"/>
          </w:rPr>
          <w:t>Schindler et al. 2010</w:t>
        </w:r>
      </w:ins>
      <w:ins w:id="18" w:author="Sparks, Morgan - FS, ID" w:date="2025-07-15T09:51:00Z" w16du:dateUtc="2025-07-15T15:51:00Z">
        <w:r w:rsidR="00FD4B49">
          <w:rPr>
            <w:rFonts w:eastAsiaTheme="minorHAnsi"/>
          </w:rPr>
          <w:t>)</w:t>
        </w:r>
      </w:ins>
      <w:r w:rsidRPr="00FD6314">
        <w:rPr>
          <w:rFonts w:eastAsiaTheme="minorHAnsi"/>
        </w:rPr>
        <w:t>.</w:t>
      </w:r>
      <w:r>
        <w:rPr>
          <w:rFonts w:eastAsiaTheme="minorHAnsi"/>
        </w:rPr>
        <w:t xml:space="preserve"> C</w:t>
      </w:r>
      <w:r w:rsidRPr="00FD6314">
        <w:rPr>
          <w:rFonts w:eastAsiaTheme="minorHAnsi"/>
        </w:rPr>
        <w:t xml:space="preserve">hinook </w:t>
      </w:r>
      <w:r>
        <w:rPr>
          <w:rFonts w:eastAsiaTheme="minorHAnsi"/>
        </w:rPr>
        <w:t>salmon</w:t>
      </w:r>
      <w:r w:rsidR="00F6680E">
        <w:rPr>
          <w:rFonts w:eastAsiaTheme="minorHAnsi"/>
        </w:rPr>
        <w:t xml:space="preserve"> </w:t>
      </w:r>
      <w:r w:rsidRPr="00FD6314">
        <w:rPr>
          <w:rFonts w:eastAsiaTheme="minorHAnsi"/>
        </w:rPr>
        <w:t>display a</w:t>
      </w:r>
      <w:r w:rsidR="00F6680E">
        <w:rPr>
          <w:rFonts w:eastAsiaTheme="minorHAnsi"/>
        </w:rPr>
        <w:t>n especially</w:t>
      </w:r>
      <w:r w:rsidRPr="00FD6314">
        <w:rPr>
          <w:rFonts w:eastAsiaTheme="minorHAnsi"/>
        </w:rPr>
        <w:t xml:space="preserve"> broad array of</w:t>
      </w:r>
      <w:r>
        <w:rPr>
          <w:rFonts w:eastAsiaTheme="minorHAnsi"/>
        </w:rPr>
        <w:t xml:space="preserve"> </w:t>
      </w:r>
      <w:ins w:id="19" w:author="Sparks, Morgan - FS, ID" w:date="2025-07-09T09:00:00Z" w16du:dateUtc="2025-07-09T15:00:00Z">
        <w:r w:rsidR="008C7286">
          <w:rPr>
            <w:rFonts w:eastAsiaTheme="minorHAnsi"/>
          </w:rPr>
          <w:t xml:space="preserve">phenotypes </w:t>
        </w:r>
      </w:ins>
      <w:del w:id="20" w:author="Sparks, Morgan - FS, ID" w:date="2025-07-09T08:59:00Z" w16du:dateUtc="2025-07-09T14:59:00Z">
        <w:r w:rsidRPr="00FD6314" w:rsidDel="008C7286">
          <w:rPr>
            <w:rFonts w:eastAsiaTheme="minorHAnsi"/>
          </w:rPr>
          <w:delText xml:space="preserve">tactics </w:delText>
        </w:r>
      </w:del>
      <w:r w:rsidRPr="00FD6314">
        <w:rPr>
          <w:rFonts w:eastAsiaTheme="minorHAnsi"/>
        </w:rPr>
        <w:t>includ</w:t>
      </w:r>
      <w:r>
        <w:rPr>
          <w:rFonts w:eastAsiaTheme="minorHAnsi"/>
        </w:rPr>
        <w:t>ing</w:t>
      </w:r>
      <w:r w:rsidRPr="00FD6314">
        <w:rPr>
          <w:rFonts w:eastAsiaTheme="minorHAnsi"/>
        </w:rPr>
        <w:t xml:space="preserve"> variation</w:t>
      </w:r>
      <w:r>
        <w:rPr>
          <w:rFonts w:eastAsiaTheme="minorHAnsi"/>
        </w:rPr>
        <w:t>s</w:t>
      </w:r>
      <w:r w:rsidRPr="00FD6314">
        <w:rPr>
          <w:rFonts w:eastAsiaTheme="minorHAnsi"/>
        </w:rPr>
        <w:t xml:space="preserve"> in age at seaward migration</w:t>
      </w:r>
      <w:r>
        <w:rPr>
          <w:rFonts w:eastAsiaTheme="minorHAnsi"/>
        </w:rPr>
        <w:t>; l</w:t>
      </w:r>
      <w:r w:rsidRPr="00FD6314">
        <w:rPr>
          <w:rFonts w:eastAsiaTheme="minorHAnsi"/>
        </w:rPr>
        <w:t>ength of freshwater, estuarine,</w:t>
      </w:r>
      <w:r>
        <w:rPr>
          <w:rFonts w:eastAsiaTheme="minorHAnsi"/>
        </w:rPr>
        <w:t xml:space="preserve"> </w:t>
      </w:r>
      <w:r w:rsidRPr="00FD6314">
        <w:rPr>
          <w:rFonts w:eastAsiaTheme="minorHAnsi"/>
        </w:rPr>
        <w:t>and oceanic residence</w:t>
      </w:r>
      <w:r>
        <w:rPr>
          <w:rFonts w:eastAsiaTheme="minorHAnsi"/>
        </w:rPr>
        <w:t xml:space="preserve">; </w:t>
      </w:r>
      <w:r w:rsidRPr="00FD6314">
        <w:rPr>
          <w:rFonts w:eastAsiaTheme="minorHAnsi"/>
        </w:rPr>
        <w:t>ocean distribution</w:t>
      </w:r>
      <w:r>
        <w:rPr>
          <w:rFonts w:eastAsiaTheme="minorHAnsi"/>
        </w:rPr>
        <w:t xml:space="preserve"> </w:t>
      </w:r>
      <w:r w:rsidRPr="00FD6314">
        <w:rPr>
          <w:rFonts w:eastAsiaTheme="minorHAnsi"/>
        </w:rPr>
        <w:t>and ocean migratory patterns</w:t>
      </w:r>
      <w:r>
        <w:rPr>
          <w:rFonts w:eastAsiaTheme="minorHAnsi"/>
        </w:rPr>
        <w:t xml:space="preserve">; </w:t>
      </w:r>
      <w:r w:rsidRPr="00FD6314">
        <w:rPr>
          <w:rFonts w:eastAsiaTheme="minorHAnsi"/>
        </w:rPr>
        <w:t>age and season of migration</w:t>
      </w:r>
      <w:r>
        <w:rPr>
          <w:rFonts w:eastAsiaTheme="minorHAnsi"/>
        </w:rPr>
        <w:t>; and age and timing of spawning (Healey 1991)</w:t>
      </w:r>
      <w:r w:rsidRPr="00FD6314">
        <w:rPr>
          <w:rFonts w:eastAsiaTheme="minorHAnsi"/>
        </w:rPr>
        <w:t>.</w:t>
      </w:r>
    </w:p>
    <w:p w14:paraId="7CE6E101" w14:textId="0D517C60" w:rsidR="003D26B8" w:rsidRDefault="00D668AD" w:rsidP="00F6680E">
      <w:pPr>
        <w:spacing w:line="480" w:lineRule="auto"/>
        <w:ind w:firstLine="720"/>
      </w:pPr>
      <w:bookmarkStart w:id="21" w:name="_Hlk193804502"/>
      <w:r>
        <w:rPr>
          <w:rFonts w:eastAsiaTheme="minorHAnsi"/>
        </w:rPr>
        <w:t xml:space="preserve">Directed spawning </w:t>
      </w:r>
      <w:r w:rsidRPr="00F7078D">
        <w:rPr>
          <w:rFonts w:eastAsiaTheme="minorHAnsi"/>
        </w:rPr>
        <w:t>migration</w:t>
      </w:r>
      <w:r>
        <w:rPr>
          <w:rFonts w:eastAsiaTheme="minorHAnsi"/>
        </w:rPr>
        <w:t>s</w:t>
      </w:r>
      <w:r w:rsidRPr="00F7078D">
        <w:rPr>
          <w:rFonts w:eastAsiaTheme="minorHAnsi"/>
        </w:rPr>
        <w:t xml:space="preserve"> </w:t>
      </w:r>
      <w:r>
        <w:rPr>
          <w:rFonts w:eastAsiaTheme="minorHAnsi"/>
        </w:rPr>
        <w:t>have consequences for both individuals and p</w:t>
      </w:r>
      <w:r w:rsidRPr="00F7078D">
        <w:rPr>
          <w:rFonts w:eastAsiaTheme="minorHAnsi"/>
        </w:rPr>
        <w:t>opulations</w:t>
      </w:r>
      <w:r>
        <w:rPr>
          <w:rFonts w:eastAsiaTheme="minorHAnsi"/>
        </w:rPr>
        <w:t xml:space="preserve"> (Dingle and Drake 2007)</w:t>
      </w:r>
      <w:del w:id="22" w:author="Sparks, Morgan - FS, ID" w:date="2025-07-09T09:00:00Z" w16du:dateUtc="2025-07-09T15:00:00Z">
        <w:r w:rsidDel="008C7286">
          <w:rPr>
            <w:rFonts w:eastAsiaTheme="minorHAnsi"/>
          </w:rPr>
          <w:delText>, and Pacific salmon provide clear examples</w:delText>
        </w:r>
      </w:del>
      <w:r>
        <w:rPr>
          <w:rFonts w:eastAsiaTheme="minorHAnsi"/>
        </w:rPr>
        <w:t xml:space="preserve">. </w:t>
      </w:r>
      <w:commentRangeStart w:id="23"/>
      <w:r w:rsidR="009717C0" w:rsidRPr="0091780C">
        <w:t xml:space="preserve">The precision with which </w:t>
      </w:r>
      <w:r w:rsidR="003801CD">
        <w:t xml:space="preserve">adult </w:t>
      </w:r>
      <w:r w:rsidR="009717C0" w:rsidRPr="0091780C">
        <w:t xml:space="preserve">salmonids time </w:t>
      </w:r>
      <w:r w:rsidR="009F70FA">
        <w:t xml:space="preserve">their </w:t>
      </w:r>
      <w:r w:rsidR="009717C0" w:rsidRPr="0091780C">
        <w:t>migration</w:t>
      </w:r>
      <w:r w:rsidR="009717C0">
        <w:t xml:space="preserve"> </w:t>
      </w:r>
      <w:r w:rsidR="009717C0" w:rsidRPr="0091780C">
        <w:t>can constrain gene flow between seasonally distinct spawning</w:t>
      </w:r>
      <w:r w:rsidR="009717C0">
        <w:t xml:space="preserve"> </w:t>
      </w:r>
      <w:r w:rsidR="009717C0" w:rsidRPr="0091780C">
        <w:t>segments, thereby enabling local</w:t>
      </w:r>
      <w:r>
        <w:t xml:space="preserve">, phenological </w:t>
      </w:r>
      <w:r w:rsidR="009717C0" w:rsidRPr="0091780C">
        <w:t>adaptation (</w:t>
      </w:r>
      <w:r w:rsidR="00333B3B" w:rsidRPr="009717C0">
        <w:t>Manhard et al</w:t>
      </w:r>
      <w:r w:rsidR="00333B3B">
        <w:t>.</w:t>
      </w:r>
      <w:r w:rsidR="00333B3B" w:rsidRPr="009717C0">
        <w:t xml:space="preserve"> 2017</w:t>
      </w:r>
      <w:r w:rsidR="00333B3B">
        <w:t>).</w:t>
      </w:r>
      <w:r w:rsidR="007B404F">
        <w:t xml:space="preserve"> </w:t>
      </w:r>
      <w:commentRangeEnd w:id="23"/>
      <w:r w:rsidR="00CD33F3">
        <w:rPr>
          <w:rStyle w:val="CommentReference"/>
        </w:rPr>
        <w:commentReference w:id="23"/>
      </w:r>
      <w:r w:rsidR="00310570" w:rsidRPr="00310570">
        <w:rPr>
          <w:rFonts w:eastAsiaTheme="minorHAnsi"/>
        </w:rPr>
        <w:t>Although adult run timing (time of entry</w:t>
      </w:r>
      <w:r w:rsidR="00310570">
        <w:rPr>
          <w:rFonts w:eastAsiaTheme="minorHAnsi"/>
        </w:rPr>
        <w:t xml:space="preserve"> </w:t>
      </w:r>
      <w:r w:rsidR="00310570" w:rsidRPr="00310570">
        <w:rPr>
          <w:rFonts w:eastAsiaTheme="minorHAnsi"/>
        </w:rPr>
        <w:t>into fresh water o</w:t>
      </w:r>
      <w:r w:rsidR="00310570">
        <w:rPr>
          <w:rFonts w:eastAsiaTheme="minorHAnsi"/>
        </w:rPr>
        <w:t>f</w:t>
      </w:r>
      <w:r w:rsidR="00310570" w:rsidRPr="00310570">
        <w:rPr>
          <w:rFonts w:eastAsiaTheme="minorHAnsi"/>
        </w:rPr>
        <w:t xml:space="preserve"> the adult spawning migration) is the life</w:t>
      </w:r>
      <w:r w:rsidR="00310570">
        <w:rPr>
          <w:rFonts w:eastAsiaTheme="minorHAnsi"/>
        </w:rPr>
        <w:t xml:space="preserve"> </w:t>
      </w:r>
      <w:r w:rsidR="00310570" w:rsidRPr="00310570">
        <w:rPr>
          <w:rFonts w:eastAsiaTheme="minorHAnsi"/>
        </w:rPr>
        <w:t>history</w:t>
      </w:r>
      <w:r w:rsidR="00310570">
        <w:rPr>
          <w:rFonts w:eastAsiaTheme="minorHAnsi"/>
        </w:rPr>
        <w:t xml:space="preserve"> </w:t>
      </w:r>
      <w:r w:rsidR="00310570" w:rsidRPr="00310570">
        <w:rPr>
          <w:rFonts w:eastAsiaTheme="minorHAnsi"/>
        </w:rPr>
        <w:t>trait commonly used to discriminate among and</w:t>
      </w:r>
      <w:r w:rsidR="00310570">
        <w:rPr>
          <w:rFonts w:eastAsiaTheme="minorHAnsi"/>
        </w:rPr>
        <w:t xml:space="preserve"> </w:t>
      </w:r>
      <w:r w:rsidR="00310570" w:rsidRPr="00310570">
        <w:rPr>
          <w:rFonts w:eastAsiaTheme="minorHAnsi"/>
        </w:rPr>
        <w:t>define salmon populations</w:t>
      </w:r>
      <w:r w:rsidR="00310570">
        <w:rPr>
          <w:rFonts w:eastAsiaTheme="minorHAnsi"/>
        </w:rPr>
        <w:t xml:space="preserve"> (Waples et al. 2004), </w:t>
      </w:r>
      <w:r w:rsidR="004E10F9">
        <w:rPr>
          <w:rFonts w:eastAsiaTheme="minorHAnsi"/>
        </w:rPr>
        <w:t xml:space="preserve">here </w:t>
      </w:r>
      <w:r w:rsidR="00310570">
        <w:rPr>
          <w:rFonts w:eastAsiaTheme="minorHAnsi"/>
        </w:rPr>
        <w:t>we focus on spawn</w:t>
      </w:r>
      <w:r w:rsidR="004E10F9">
        <w:rPr>
          <w:rFonts w:eastAsiaTheme="minorHAnsi"/>
        </w:rPr>
        <w:t xml:space="preserve"> timing </w:t>
      </w:r>
      <w:r w:rsidR="00310570">
        <w:rPr>
          <w:rFonts w:eastAsiaTheme="minorHAnsi"/>
        </w:rPr>
        <w:t xml:space="preserve">as </w:t>
      </w:r>
      <w:r w:rsidR="004E10F9">
        <w:rPr>
          <w:rFonts w:eastAsiaTheme="minorHAnsi"/>
        </w:rPr>
        <w:t xml:space="preserve">a </w:t>
      </w:r>
      <w:r w:rsidR="00256FC7">
        <w:rPr>
          <w:rFonts w:eastAsiaTheme="minorHAnsi"/>
        </w:rPr>
        <w:t xml:space="preserve">metric to </w:t>
      </w:r>
      <w:r w:rsidR="00A404E4">
        <w:rPr>
          <w:rFonts w:eastAsiaTheme="minorHAnsi"/>
        </w:rPr>
        <w:t>examine</w:t>
      </w:r>
      <w:r w:rsidR="00256FC7">
        <w:rPr>
          <w:rFonts w:eastAsiaTheme="minorHAnsi"/>
        </w:rPr>
        <w:t xml:space="preserve"> </w:t>
      </w:r>
      <w:r w:rsidR="00514FF0">
        <w:rPr>
          <w:rFonts w:eastAsiaTheme="minorHAnsi"/>
        </w:rPr>
        <w:t xml:space="preserve">phenotypic </w:t>
      </w:r>
      <w:r w:rsidR="00256FC7">
        <w:rPr>
          <w:rFonts w:eastAsiaTheme="minorHAnsi"/>
        </w:rPr>
        <w:t xml:space="preserve">diversity </w:t>
      </w:r>
      <w:r w:rsidR="002B62C4">
        <w:rPr>
          <w:rFonts w:eastAsiaTheme="minorHAnsi"/>
        </w:rPr>
        <w:t>across populations</w:t>
      </w:r>
      <w:r w:rsidR="004E10F9">
        <w:rPr>
          <w:rFonts w:eastAsiaTheme="minorHAnsi"/>
        </w:rPr>
        <w:t xml:space="preserve">. </w:t>
      </w:r>
      <w:r>
        <w:rPr>
          <w:rFonts w:eastAsiaTheme="minorHAnsi"/>
        </w:rPr>
        <w:t xml:space="preserve">Like </w:t>
      </w:r>
      <w:r w:rsidR="007755AC">
        <w:rPr>
          <w:rFonts w:eastAsiaTheme="minorHAnsi"/>
        </w:rPr>
        <w:t>migration</w:t>
      </w:r>
      <w:r>
        <w:rPr>
          <w:rFonts w:eastAsiaTheme="minorHAnsi"/>
        </w:rPr>
        <w:t xml:space="preserve"> timing, </w:t>
      </w:r>
      <w:r w:rsidR="00554657">
        <w:rPr>
          <w:rFonts w:eastAsiaTheme="minorHAnsi"/>
        </w:rPr>
        <w:t>spawn</w:t>
      </w:r>
      <w:r>
        <w:rPr>
          <w:rFonts w:eastAsiaTheme="minorHAnsi"/>
        </w:rPr>
        <w:t xml:space="preserve"> timing </w:t>
      </w:r>
      <w:r w:rsidR="00554657">
        <w:rPr>
          <w:rFonts w:eastAsiaTheme="minorHAnsi"/>
        </w:rPr>
        <w:t xml:space="preserve">can vary widely </w:t>
      </w:r>
      <w:r w:rsidR="00F6680E">
        <w:rPr>
          <w:rFonts w:eastAsiaTheme="minorHAnsi"/>
        </w:rPr>
        <w:t xml:space="preserve">within and across </w:t>
      </w:r>
      <w:r>
        <w:rPr>
          <w:rFonts w:eastAsiaTheme="minorHAnsi"/>
        </w:rPr>
        <w:t xml:space="preserve">Pacific </w:t>
      </w:r>
      <w:r w:rsidR="009A1D54">
        <w:rPr>
          <w:rFonts w:eastAsiaTheme="minorHAnsi"/>
        </w:rPr>
        <w:t xml:space="preserve">salmon </w:t>
      </w:r>
      <w:r w:rsidR="00554657">
        <w:rPr>
          <w:rFonts w:eastAsiaTheme="minorHAnsi"/>
        </w:rPr>
        <w:t>populations</w:t>
      </w:r>
      <w:r w:rsidR="00F6680E">
        <w:rPr>
          <w:rFonts w:eastAsiaTheme="minorHAnsi"/>
        </w:rPr>
        <w:t xml:space="preserve"> </w:t>
      </w:r>
      <w:r>
        <w:rPr>
          <w:rFonts w:eastAsiaTheme="minorHAnsi"/>
        </w:rPr>
        <w:t xml:space="preserve">and </w:t>
      </w:r>
      <w:r w:rsidRPr="009A34BF">
        <w:rPr>
          <w:rFonts w:eastAsiaTheme="minorHAnsi"/>
        </w:rPr>
        <w:t>has a significant genetic component</w:t>
      </w:r>
      <w:r>
        <w:rPr>
          <w:rFonts w:eastAsiaTheme="minorHAnsi"/>
        </w:rPr>
        <w:t xml:space="preserve"> </w:t>
      </w:r>
      <w:r w:rsidRPr="009A34BF">
        <w:rPr>
          <w:rFonts w:eastAsiaTheme="minorHAnsi"/>
        </w:rPr>
        <w:t>(</w:t>
      </w:r>
      <w:r>
        <w:rPr>
          <w:rFonts w:eastAsiaTheme="minorHAnsi"/>
        </w:rPr>
        <w:t>Ricker 1972)</w:t>
      </w:r>
      <w:r w:rsidR="00F6680E">
        <w:rPr>
          <w:rFonts w:eastAsiaTheme="minorHAnsi"/>
        </w:rPr>
        <w:t>. T</w:t>
      </w:r>
      <w:r w:rsidRPr="009A34BF">
        <w:rPr>
          <w:rFonts w:eastAsiaTheme="minorHAnsi"/>
        </w:rPr>
        <w:t>hus</w:t>
      </w:r>
      <w:r>
        <w:rPr>
          <w:rFonts w:eastAsiaTheme="minorHAnsi"/>
        </w:rPr>
        <w:t>,</w:t>
      </w:r>
      <w:r w:rsidRPr="009A34BF">
        <w:rPr>
          <w:rFonts w:eastAsiaTheme="minorHAnsi"/>
        </w:rPr>
        <w:t xml:space="preserve"> early and late spawning</w:t>
      </w:r>
      <w:r>
        <w:rPr>
          <w:rFonts w:eastAsiaTheme="minorHAnsi"/>
        </w:rPr>
        <w:t xml:space="preserve"> </w:t>
      </w:r>
      <w:r w:rsidRPr="009A34BF">
        <w:rPr>
          <w:rFonts w:eastAsiaTheme="minorHAnsi"/>
        </w:rPr>
        <w:t>stocks within the same river can be genetically different</w:t>
      </w:r>
      <w:r>
        <w:rPr>
          <w:rFonts w:eastAsiaTheme="minorHAnsi"/>
        </w:rPr>
        <w:t xml:space="preserve"> (</w:t>
      </w:r>
      <w:r w:rsidRPr="009A34BF">
        <w:rPr>
          <w:rFonts w:eastAsiaTheme="minorHAnsi"/>
        </w:rPr>
        <w:t>Beacha</w:t>
      </w:r>
      <w:r>
        <w:rPr>
          <w:rFonts w:eastAsiaTheme="minorHAnsi"/>
        </w:rPr>
        <w:t>m</w:t>
      </w:r>
      <w:r w:rsidRPr="009A34BF">
        <w:rPr>
          <w:rFonts w:eastAsiaTheme="minorHAnsi"/>
        </w:rPr>
        <w:t xml:space="preserve"> and Murray 1986</w:t>
      </w:r>
      <w:r>
        <w:rPr>
          <w:rFonts w:eastAsiaTheme="minorHAnsi"/>
        </w:rPr>
        <w:t>)</w:t>
      </w:r>
      <w:r w:rsidRPr="009A34BF">
        <w:rPr>
          <w:rFonts w:eastAsiaTheme="minorHAnsi"/>
        </w:rPr>
        <w:t>.</w:t>
      </w:r>
      <w:r>
        <w:rPr>
          <w:rFonts w:eastAsiaTheme="minorHAnsi"/>
        </w:rPr>
        <w:t xml:space="preserve"> </w:t>
      </w:r>
      <w:del w:id="24" w:author="Sparks, Morgan - FS, ID" w:date="2025-07-09T09:02:00Z" w16du:dateUtc="2025-07-09T15:02:00Z">
        <w:r w:rsidR="00F6680E" w:rsidRPr="00F6680E" w:rsidDel="008C7286">
          <w:rPr>
            <w:rFonts w:eastAsiaTheme="minorHAnsi"/>
          </w:rPr>
          <w:delText>Accurate homing</w:delText>
        </w:r>
      </w:del>
      <w:ins w:id="25" w:author="Sparks, Morgan - FS, ID" w:date="2025-07-09T09:02:00Z" w16du:dateUtc="2025-07-09T15:02:00Z">
        <w:r w:rsidR="008C7286">
          <w:rPr>
            <w:rFonts w:eastAsiaTheme="minorHAnsi"/>
          </w:rPr>
          <w:t>High site fidelity</w:t>
        </w:r>
      </w:ins>
      <w:r w:rsidR="00F6680E" w:rsidRPr="00F6680E">
        <w:rPr>
          <w:rFonts w:eastAsiaTheme="minorHAnsi"/>
        </w:rPr>
        <w:t xml:space="preserve"> and limited straying </w:t>
      </w:r>
      <w:del w:id="26" w:author="Sparks, Morgan - FS, ID" w:date="2025-07-09T09:02:00Z" w16du:dateUtc="2025-07-09T15:02:00Z">
        <w:r w:rsidR="00F6680E" w:rsidRPr="00F6680E" w:rsidDel="008C7286">
          <w:rPr>
            <w:rFonts w:eastAsiaTheme="minorHAnsi"/>
          </w:rPr>
          <w:delText xml:space="preserve">should </w:delText>
        </w:r>
        <w:r w:rsidR="00F6680E" w:rsidRPr="007B404F" w:rsidDel="008C7286">
          <w:rPr>
            <w:rFonts w:eastAsiaTheme="minorHAnsi"/>
          </w:rPr>
          <w:delText>lead</w:delText>
        </w:r>
      </w:del>
      <w:ins w:id="27" w:author="Sparks, Morgan - FS, ID" w:date="2025-07-09T09:02:00Z" w16du:dateUtc="2025-07-09T15:02:00Z">
        <w:r w:rsidR="008C7286">
          <w:rPr>
            <w:rFonts w:eastAsiaTheme="minorHAnsi"/>
          </w:rPr>
          <w:t>leads</w:t>
        </w:r>
      </w:ins>
      <w:r w:rsidR="00F6680E" w:rsidRPr="007B404F">
        <w:rPr>
          <w:rFonts w:eastAsiaTheme="minorHAnsi"/>
        </w:rPr>
        <w:t xml:space="preserve"> to fine-scale genetic structuring </w:t>
      </w:r>
      <w:r w:rsidR="003C64FF">
        <w:rPr>
          <w:rFonts w:eastAsiaTheme="minorHAnsi"/>
        </w:rPr>
        <w:t xml:space="preserve">because of </w:t>
      </w:r>
      <w:r w:rsidR="00F6680E" w:rsidRPr="007B404F">
        <w:rPr>
          <w:rFonts w:eastAsiaTheme="minorHAnsi"/>
        </w:rPr>
        <w:t>the spatial</w:t>
      </w:r>
      <w:ins w:id="28" w:author="Sparks, Morgan - FS, ID" w:date="2025-07-09T09:02:00Z" w16du:dateUtc="2025-07-09T15:02:00Z">
        <w:r w:rsidR="008C7286">
          <w:rPr>
            <w:rFonts w:eastAsiaTheme="minorHAnsi"/>
          </w:rPr>
          <w:t xml:space="preserve"> segregation</w:t>
        </w:r>
      </w:ins>
      <w:del w:id="29" w:author="Sparks, Morgan - FS, ID" w:date="2025-07-09T09:02:00Z" w16du:dateUtc="2025-07-09T15:02:00Z">
        <w:r w:rsidR="00F6680E" w:rsidRPr="007B404F" w:rsidDel="008C7286">
          <w:rPr>
            <w:rFonts w:eastAsiaTheme="minorHAnsi"/>
          </w:rPr>
          <w:delText xml:space="preserve"> clustering</w:delText>
        </w:r>
      </w:del>
      <w:r w:rsidR="00F6680E" w:rsidRPr="007B404F">
        <w:rPr>
          <w:rFonts w:eastAsiaTheme="minorHAnsi"/>
        </w:rPr>
        <w:t xml:space="preserve"> of related individuals on </w:t>
      </w:r>
      <w:r w:rsidR="00F6680E" w:rsidRPr="007B404F">
        <w:rPr>
          <w:rFonts w:eastAsiaTheme="minorHAnsi"/>
        </w:rPr>
        <w:lastRenderedPageBreak/>
        <w:t>spawning</w:t>
      </w:r>
      <w:r w:rsidR="00F6680E" w:rsidRPr="00F6680E">
        <w:rPr>
          <w:rFonts w:eastAsiaTheme="minorHAnsi"/>
        </w:rPr>
        <w:t xml:space="preserve"> grounds (Neville et al. 2006)</w:t>
      </w:r>
      <w:ins w:id="30" w:author="Sparks, Morgan - FS, ID" w:date="2025-07-09T09:07:00Z" w16du:dateUtc="2025-07-09T15:07:00Z">
        <w:r w:rsidR="00DA39B0">
          <w:rPr>
            <w:rFonts w:eastAsiaTheme="minorHAnsi"/>
          </w:rPr>
          <w:t xml:space="preserve"> and significant spawn timing </w:t>
        </w:r>
      </w:ins>
      <w:del w:id="31" w:author="Sparks, Morgan - FS, ID" w:date="2025-07-09T09:07:00Z" w16du:dateUtc="2025-07-09T15:07:00Z">
        <w:r w:rsidR="00F6680E" w:rsidRPr="00F6680E" w:rsidDel="00DA39B0">
          <w:rPr>
            <w:rFonts w:eastAsiaTheme="minorHAnsi"/>
          </w:rPr>
          <w:delText>.</w:delText>
        </w:r>
      </w:del>
      <w:del w:id="32" w:author="Sparks, Morgan - FS, ID" w:date="2025-07-09T09:06:00Z" w16du:dateUtc="2025-07-09T15:06:00Z">
        <w:r w:rsidR="00F6680E" w:rsidRPr="00F6680E" w:rsidDel="00DA39B0">
          <w:rPr>
            <w:rFonts w:eastAsiaTheme="minorHAnsi"/>
          </w:rPr>
          <w:delText xml:space="preserve"> </w:delText>
        </w:r>
        <w:r w:rsidR="00F6680E" w:rsidDel="00DA39B0">
          <w:rPr>
            <w:rFonts w:eastAsiaTheme="minorHAnsi"/>
          </w:rPr>
          <w:delText>A</w:delText>
        </w:r>
        <w:r w:rsidR="00514FF0" w:rsidDel="00DA39B0">
          <w:rPr>
            <w:rFonts w:eastAsiaTheme="minorHAnsi"/>
          </w:rPr>
          <w:delText>lthough s</w:delText>
        </w:r>
        <w:r w:rsidR="00333B3B" w:rsidRPr="00693286" w:rsidDel="00DA39B0">
          <w:rPr>
            <w:rFonts w:eastAsiaTheme="minorHAnsi"/>
          </w:rPr>
          <w:delText xml:space="preserve">ignificant spawning date </w:delText>
        </w:r>
      </w:del>
      <w:r w:rsidR="00514FF0">
        <w:rPr>
          <w:rFonts w:eastAsiaTheme="minorHAnsi"/>
        </w:rPr>
        <w:t xml:space="preserve">heritability </w:t>
      </w:r>
      <w:r w:rsidR="00333B3B" w:rsidRPr="00693286">
        <w:rPr>
          <w:rFonts w:eastAsiaTheme="minorHAnsi"/>
        </w:rPr>
        <w:t>has</w:t>
      </w:r>
      <w:r w:rsidR="00333B3B">
        <w:rPr>
          <w:rFonts w:eastAsiaTheme="minorHAnsi"/>
        </w:rPr>
        <w:t xml:space="preserve"> </w:t>
      </w:r>
      <w:r w:rsidR="00333B3B" w:rsidRPr="00693286">
        <w:rPr>
          <w:rFonts w:eastAsiaTheme="minorHAnsi"/>
        </w:rPr>
        <w:t xml:space="preserve">been </w:t>
      </w:r>
      <w:del w:id="33" w:author="Sparks, Morgan - FS, ID" w:date="2025-07-09T09:03:00Z" w16du:dateUtc="2025-07-09T15:03:00Z">
        <w:r w:rsidR="00333B3B" w:rsidRPr="00693286" w:rsidDel="008C7286">
          <w:rPr>
            <w:rFonts w:eastAsiaTheme="minorHAnsi"/>
          </w:rPr>
          <w:delText>found repeatedly</w:delText>
        </w:r>
      </w:del>
      <w:ins w:id="34" w:author="Sparks, Morgan - FS, ID" w:date="2025-07-09T09:03:00Z" w16du:dateUtc="2025-07-09T15:03:00Z">
        <w:r w:rsidR="008C7286">
          <w:rPr>
            <w:rFonts w:eastAsiaTheme="minorHAnsi"/>
          </w:rPr>
          <w:t>repeatedly demonstrated</w:t>
        </w:r>
      </w:ins>
      <w:r w:rsidR="00333B3B" w:rsidRPr="00693286">
        <w:rPr>
          <w:rFonts w:eastAsiaTheme="minorHAnsi"/>
        </w:rPr>
        <w:t xml:space="preserve"> </w:t>
      </w:r>
      <w:r w:rsidR="00333B3B">
        <w:rPr>
          <w:rFonts w:eastAsiaTheme="minorHAnsi"/>
        </w:rPr>
        <w:t>(</w:t>
      </w:r>
      <w:r w:rsidR="00333B3B" w:rsidRPr="00693286">
        <w:rPr>
          <w:rFonts w:eastAsiaTheme="minorHAnsi"/>
        </w:rPr>
        <w:t xml:space="preserve">Quinn et al. 2002; Carlson </w:t>
      </w:r>
      <w:r w:rsidR="00F6680E">
        <w:rPr>
          <w:rFonts w:eastAsiaTheme="minorHAnsi"/>
        </w:rPr>
        <w:t>and</w:t>
      </w:r>
      <w:r w:rsidR="00333B3B" w:rsidRPr="00693286">
        <w:rPr>
          <w:rFonts w:eastAsiaTheme="minorHAnsi"/>
        </w:rPr>
        <w:t xml:space="preserve"> Seamons 2008</w:t>
      </w:r>
      <w:r w:rsidR="00C51ED5">
        <w:rPr>
          <w:rFonts w:eastAsiaTheme="minorHAnsi"/>
        </w:rPr>
        <w:t>; Beulke et al. 2023</w:t>
      </w:r>
      <w:r w:rsidR="00333B3B" w:rsidRPr="00693286">
        <w:rPr>
          <w:rFonts w:eastAsiaTheme="minorHAnsi"/>
        </w:rPr>
        <w:t>)</w:t>
      </w:r>
      <w:del w:id="35" w:author="Sparks, Morgan - FS, ID" w:date="2025-07-09T09:06:00Z" w16du:dateUtc="2025-07-09T15:06:00Z">
        <w:r w:rsidR="00514FF0" w:rsidDel="00DA39B0">
          <w:rPr>
            <w:rFonts w:eastAsiaTheme="minorHAnsi"/>
          </w:rPr>
          <w:delText xml:space="preserve">, </w:delText>
        </w:r>
      </w:del>
      <w:commentRangeStart w:id="36"/>
      <w:commentRangeStart w:id="37"/>
      <w:del w:id="38" w:author="Sparks, Morgan - FS, ID" w:date="2025-07-09T09:04:00Z" w16du:dateUtc="2025-07-09T15:04:00Z">
        <w:r w:rsidR="00F12FAB" w:rsidRPr="00F12FAB" w:rsidDel="008C7286">
          <w:rPr>
            <w:rFonts w:eastAsiaTheme="minorHAnsi"/>
          </w:rPr>
          <w:delText xml:space="preserve">Beacham and Murray (1986) reported that </w:delText>
        </w:r>
        <w:r w:rsidR="00F6680E" w:rsidDel="008C7286">
          <w:rPr>
            <w:rFonts w:eastAsiaTheme="minorHAnsi"/>
          </w:rPr>
          <w:delText xml:space="preserve">because </w:delText>
        </w:r>
        <w:r w:rsidR="00F12FAB" w:rsidRPr="00F12FAB" w:rsidDel="008C7286">
          <w:rPr>
            <w:rFonts w:eastAsiaTheme="minorHAnsi"/>
          </w:rPr>
          <w:delText xml:space="preserve">different genotypes </w:delText>
        </w:r>
        <w:r w:rsidR="00D5776F" w:rsidDel="008C7286">
          <w:rPr>
            <w:rFonts w:eastAsiaTheme="minorHAnsi"/>
          </w:rPr>
          <w:delText>with</w:delText>
        </w:r>
        <w:r w:rsidR="00386BB4" w:rsidDel="008C7286">
          <w:rPr>
            <w:rFonts w:eastAsiaTheme="minorHAnsi"/>
          </w:rPr>
          <w:delText xml:space="preserve">in populations </w:delText>
        </w:r>
        <w:r w:rsidR="00F12FAB" w:rsidRPr="00F12FAB" w:rsidDel="008C7286">
          <w:rPr>
            <w:rFonts w:eastAsiaTheme="minorHAnsi"/>
          </w:rPr>
          <w:delText>can respond different</w:delText>
        </w:r>
        <w:r w:rsidR="00BE2D83" w:rsidDel="008C7286">
          <w:rPr>
            <w:rFonts w:eastAsiaTheme="minorHAnsi"/>
          </w:rPr>
          <w:delText xml:space="preserve">ly </w:delText>
        </w:r>
        <w:r w:rsidR="00F12FAB" w:rsidRPr="00F12FAB" w:rsidDel="008C7286">
          <w:rPr>
            <w:rFonts w:eastAsiaTheme="minorHAnsi"/>
          </w:rPr>
          <w:delText xml:space="preserve">to the same environment, </w:delText>
        </w:r>
        <w:r w:rsidR="004E10F9" w:rsidRPr="00F12FAB" w:rsidDel="008C7286">
          <w:rPr>
            <w:rFonts w:eastAsiaTheme="minorHAnsi"/>
          </w:rPr>
          <w:delText xml:space="preserve">the final phenotypic effect of a given specific environment </w:delText>
        </w:r>
        <w:r w:rsidR="00F12FAB" w:rsidRPr="00F12FAB" w:rsidDel="008C7286">
          <w:rPr>
            <w:rFonts w:eastAsiaTheme="minorHAnsi"/>
          </w:rPr>
          <w:delText xml:space="preserve">cannot generally </w:delText>
        </w:r>
        <w:r w:rsidR="004E10F9" w:rsidDel="008C7286">
          <w:rPr>
            <w:rFonts w:eastAsiaTheme="minorHAnsi"/>
          </w:rPr>
          <w:delText xml:space="preserve">be </w:delText>
        </w:r>
        <w:r w:rsidR="00F12FAB" w:rsidRPr="00F12FAB" w:rsidDel="008C7286">
          <w:rPr>
            <w:rFonts w:eastAsiaTheme="minorHAnsi"/>
          </w:rPr>
          <w:delText>predict</w:delText>
        </w:r>
        <w:r w:rsidR="004E10F9" w:rsidDel="008C7286">
          <w:rPr>
            <w:rFonts w:eastAsiaTheme="minorHAnsi"/>
          </w:rPr>
          <w:delText>ed</w:delText>
        </w:r>
        <w:commentRangeEnd w:id="36"/>
        <w:r w:rsidR="00955FB6" w:rsidDel="008C7286">
          <w:rPr>
            <w:rStyle w:val="CommentReference"/>
          </w:rPr>
          <w:commentReference w:id="36"/>
        </w:r>
        <w:commentRangeEnd w:id="37"/>
        <w:r w:rsidR="00C51ED5" w:rsidDel="008C7286">
          <w:rPr>
            <w:rStyle w:val="CommentReference"/>
          </w:rPr>
          <w:commentReference w:id="37"/>
        </w:r>
      </w:del>
      <w:ins w:id="39" w:author="Sparks, Morgan - FS, ID" w:date="2025-07-09T09:05:00Z" w16du:dateUtc="2025-07-09T15:05:00Z">
        <w:r w:rsidR="008C7286">
          <w:rPr>
            <w:rFonts w:eastAsiaTheme="minorHAnsi"/>
          </w:rPr>
          <w:t>)</w:t>
        </w:r>
      </w:ins>
      <w:r w:rsidR="00F12FAB" w:rsidRPr="00F12FAB">
        <w:rPr>
          <w:rFonts w:eastAsiaTheme="minorHAnsi"/>
        </w:rPr>
        <w:t xml:space="preserve">. </w:t>
      </w:r>
      <w:bookmarkEnd w:id="21"/>
      <w:r w:rsidR="003844C7">
        <w:t>Spatial heterogeneity in habitat conditions</w:t>
      </w:r>
      <w:ins w:id="40" w:author="Sparks, Morgan - FS, ID" w:date="2025-07-09T09:08:00Z" w16du:dateUtc="2025-07-09T15:08:00Z">
        <w:r w:rsidR="00DA39B0">
          <w:t xml:space="preserve"> </w:t>
        </w:r>
      </w:ins>
      <w:del w:id="41" w:author="Sparks, Morgan - FS, ID" w:date="2025-07-09T09:08:00Z" w16du:dateUtc="2025-07-09T15:08:00Z">
        <w:r w:rsidR="003844C7" w:rsidDel="00DA39B0">
          <w:delText xml:space="preserve">, for example, </w:delText>
        </w:r>
      </w:del>
      <w:r w:rsidR="003844C7">
        <w:t>can generate intraspecific diversity through evolution of local adaptations in populations (Ruff et al. 2011). B</w:t>
      </w:r>
      <w:r w:rsidR="00333B3B">
        <w:t>iological c</w:t>
      </w:r>
      <w:r w:rsidR="00333B3B" w:rsidRPr="009A34BF">
        <w:rPr>
          <w:rFonts w:eastAsiaTheme="minorHAnsi"/>
        </w:rPr>
        <w:t>haracteristics of salmon stocks spawning at</w:t>
      </w:r>
      <w:r w:rsidR="00333B3B">
        <w:rPr>
          <w:rFonts w:eastAsiaTheme="minorHAnsi"/>
        </w:rPr>
        <w:t xml:space="preserve"> </w:t>
      </w:r>
      <w:r w:rsidR="00333B3B" w:rsidRPr="009A34BF">
        <w:rPr>
          <w:rFonts w:eastAsiaTheme="minorHAnsi"/>
        </w:rPr>
        <w:t>different times</w:t>
      </w:r>
      <w:r w:rsidR="00333B3B">
        <w:rPr>
          <w:rFonts w:eastAsiaTheme="minorHAnsi"/>
        </w:rPr>
        <w:t xml:space="preserve"> </w:t>
      </w:r>
      <w:r w:rsidR="00333B3B" w:rsidRPr="009A34BF">
        <w:rPr>
          <w:rFonts w:eastAsiaTheme="minorHAnsi"/>
        </w:rPr>
        <w:t>m</w:t>
      </w:r>
      <w:r w:rsidR="00514FF0">
        <w:rPr>
          <w:rFonts w:eastAsiaTheme="minorHAnsi"/>
        </w:rPr>
        <w:t xml:space="preserve">ight </w:t>
      </w:r>
      <w:r w:rsidR="00333B3B" w:rsidRPr="009A34BF">
        <w:rPr>
          <w:rFonts w:eastAsiaTheme="minorHAnsi"/>
        </w:rPr>
        <w:t>reflect adaptations to their environment or</w:t>
      </w:r>
      <w:r w:rsidR="00333B3B">
        <w:rPr>
          <w:rFonts w:eastAsiaTheme="minorHAnsi"/>
        </w:rPr>
        <w:t xml:space="preserve"> </w:t>
      </w:r>
      <w:r w:rsidR="00333B3B" w:rsidRPr="009A34BF">
        <w:rPr>
          <w:rFonts w:eastAsiaTheme="minorHAnsi"/>
        </w:rPr>
        <w:t>be a consequence of environmental differences during spawning</w:t>
      </w:r>
      <w:r w:rsidR="00333B3B">
        <w:rPr>
          <w:rFonts w:eastAsiaTheme="minorHAnsi"/>
        </w:rPr>
        <w:t xml:space="preserve"> </w:t>
      </w:r>
      <w:r w:rsidR="00333B3B" w:rsidRPr="009A34BF">
        <w:rPr>
          <w:rFonts w:eastAsiaTheme="minorHAnsi"/>
        </w:rPr>
        <w:t>and egg incubation</w:t>
      </w:r>
      <w:r w:rsidR="00333B3B">
        <w:rPr>
          <w:rFonts w:eastAsiaTheme="minorHAnsi"/>
        </w:rPr>
        <w:t xml:space="preserve"> (</w:t>
      </w:r>
      <w:r w:rsidR="00333B3B">
        <w:t xml:space="preserve">Beacham and Murray 1986). </w:t>
      </w:r>
      <w:r w:rsidR="003844C7">
        <w:rPr>
          <w:rFonts w:eastAsiaTheme="minorHAnsi"/>
        </w:rPr>
        <w:t>Consequently, a</w:t>
      </w:r>
      <w:r w:rsidR="003844C7">
        <w:t xml:space="preserve"> variety of locally adapted population characteristics, habitat features, environmental conditions, and climatic factors may interact with </w:t>
      </w:r>
      <w:r w:rsidR="00955FB6">
        <w:t xml:space="preserve">populations </w:t>
      </w:r>
      <w:r w:rsidR="003844C7">
        <w:t>to influence the specific timing of salmon spawning.</w:t>
      </w:r>
    </w:p>
    <w:p w14:paraId="0DD75F0A" w14:textId="17C6A484" w:rsidR="006942A1" w:rsidRDefault="008027BA" w:rsidP="006942A1">
      <w:pPr>
        <w:autoSpaceDE w:val="0"/>
        <w:autoSpaceDN w:val="0"/>
        <w:adjustRightInd w:val="0"/>
        <w:spacing w:line="480" w:lineRule="auto"/>
        <w:ind w:firstLine="720"/>
        <w:rPr>
          <w:rFonts w:eastAsiaTheme="minorHAnsi"/>
          <w:color w:val="000000"/>
        </w:rPr>
      </w:pPr>
      <w:r>
        <w:rPr>
          <w:rFonts w:eastAsiaTheme="minorHAnsi"/>
        </w:rPr>
        <w:t xml:space="preserve">Important physical </w:t>
      </w:r>
      <w:r w:rsidR="003844C7">
        <w:rPr>
          <w:rFonts w:eastAsiaTheme="minorHAnsi"/>
        </w:rPr>
        <w:t xml:space="preserve">factors </w:t>
      </w:r>
      <w:r>
        <w:rPr>
          <w:rFonts w:eastAsiaTheme="minorHAnsi"/>
        </w:rPr>
        <w:t xml:space="preserve">influencing spawn timing </w:t>
      </w:r>
      <w:r w:rsidR="003844C7">
        <w:rPr>
          <w:rFonts w:eastAsiaTheme="minorHAnsi"/>
        </w:rPr>
        <w:t xml:space="preserve">may include </w:t>
      </w:r>
      <w:r>
        <w:rPr>
          <w:rFonts w:eastAsiaTheme="minorHAnsi"/>
        </w:rPr>
        <w:t xml:space="preserve">fine-scale environmental characteristics (i.e., water temperature and habitat conditions) and broad-scale geomorphic features. </w:t>
      </w:r>
      <w:r w:rsidR="00171DBD" w:rsidRPr="00171DBD">
        <w:rPr>
          <w:rFonts w:eastAsiaTheme="minorHAnsi"/>
        </w:rPr>
        <w:t xml:space="preserve">Water temperature </w:t>
      </w:r>
      <w:r w:rsidR="00BE2D83">
        <w:rPr>
          <w:rFonts w:eastAsiaTheme="minorHAnsi"/>
        </w:rPr>
        <w:t>is an important environmental characteristic that p</w:t>
      </w:r>
      <w:r w:rsidR="00171DBD" w:rsidRPr="00171DBD">
        <w:rPr>
          <w:rFonts w:eastAsiaTheme="minorHAnsi"/>
        </w:rPr>
        <w:t>lay</w:t>
      </w:r>
      <w:r w:rsidR="00BE2D83">
        <w:rPr>
          <w:rFonts w:eastAsiaTheme="minorHAnsi"/>
        </w:rPr>
        <w:t>s</w:t>
      </w:r>
      <w:r w:rsidR="00171DBD" w:rsidRPr="00171DBD">
        <w:rPr>
          <w:rFonts w:eastAsiaTheme="minorHAnsi"/>
        </w:rPr>
        <w:t xml:space="preserve"> a role in</w:t>
      </w:r>
      <w:r w:rsidR="00171DBD">
        <w:rPr>
          <w:rFonts w:eastAsiaTheme="minorHAnsi"/>
        </w:rPr>
        <w:t xml:space="preserve"> </w:t>
      </w:r>
      <w:r w:rsidR="00171DBD" w:rsidRPr="00171DBD">
        <w:rPr>
          <w:rFonts w:eastAsiaTheme="minorHAnsi"/>
        </w:rPr>
        <w:t>determining the time of spawning of salmonids (</w:t>
      </w:r>
      <w:proofErr w:type="spellStart"/>
      <w:r w:rsidR="00171DBD" w:rsidRPr="00171DBD">
        <w:rPr>
          <w:rFonts w:eastAsiaTheme="minorHAnsi"/>
        </w:rPr>
        <w:t>Hendenon</w:t>
      </w:r>
      <w:proofErr w:type="spellEnd"/>
      <w:r w:rsidR="00171DBD">
        <w:rPr>
          <w:rFonts w:eastAsiaTheme="minorHAnsi"/>
        </w:rPr>
        <w:t xml:space="preserve"> </w:t>
      </w:r>
      <w:r w:rsidR="00171DBD" w:rsidRPr="00171DBD">
        <w:rPr>
          <w:rFonts w:eastAsiaTheme="minorHAnsi"/>
        </w:rPr>
        <w:t xml:space="preserve">1963; Morrison </w:t>
      </w:r>
      <w:r w:rsidR="00A404E4">
        <w:rPr>
          <w:rFonts w:eastAsiaTheme="minorHAnsi"/>
        </w:rPr>
        <w:t>and</w:t>
      </w:r>
      <w:r w:rsidR="00171DBD" w:rsidRPr="00171DBD">
        <w:rPr>
          <w:rFonts w:eastAsiaTheme="minorHAnsi"/>
        </w:rPr>
        <w:t xml:space="preserve"> Smith 1986)</w:t>
      </w:r>
      <w:r w:rsidR="00A404E4">
        <w:rPr>
          <w:rFonts w:eastAsiaTheme="minorHAnsi"/>
        </w:rPr>
        <w:t xml:space="preserve"> and va</w:t>
      </w:r>
      <w:r w:rsidR="007755AC" w:rsidRPr="007755AC">
        <w:rPr>
          <w:rFonts w:eastAsiaTheme="minorHAnsi"/>
        </w:rPr>
        <w:t xml:space="preserve">riation in water temperature </w:t>
      </w:r>
      <w:r w:rsidR="007755AC">
        <w:rPr>
          <w:rFonts w:eastAsiaTheme="minorHAnsi"/>
        </w:rPr>
        <w:t xml:space="preserve">is often associated with variation in </w:t>
      </w:r>
      <w:r w:rsidR="00A404E4">
        <w:rPr>
          <w:rFonts w:eastAsiaTheme="minorHAnsi"/>
        </w:rPr>
        <w:t xml:space="preserve">salmon </w:t>
      </w:r>
      <w:r w:rsidR="007755AC">
        <w:rPr>
          <w:rFonts w:eastAsiaTheme="minorHAnsi"/>
        </w:rPr>
        <w:t>spawn timing (Beechie et al. 2008).</w:t>
      </w:r>
      <w:r w:rsidR="00C51ED5">
        <w:rPr>
          <w:rFonts w:eastAsiaTheme="minorHAnsi"/>
        </w:rPr>
        <w:t xml:space="preserve"> </w:t>
      </w:r>
      <w:del w:id="42" w:author="Sparks, Morgan - FS, ID" w:date="2025-07-09T09:09:00Z" w16du:dateUtc="2025-07-09T15:09:00Z">
        <w:r w:rsidR="00C51ED5" w:rsidDel="00DA39B0">
          <w:rPr>
            <w:rFonts w:eastAsiaTheme="minorHAnsi"/>
          </w:rPr>
          <w:delText>Poikilotherms</w:delText>
        </w:r>
        <w:r w:rsidR="00171DBD" w:rsidDel="00DA39B0">
          <w:delText xml:space="preserve"> such as salmon use thermally controlled reaction rates to create an amazing variety of forms across large time and temperature scales</w:delText>
        </w:r>
        <w:r w:rsidR="008F670B" w:rsidDel="00DA39B0">
          <w:delText xml:space="preserve"> (Neuheimer and Taggert 2007)</w:delText>
        </w:r>
        <w:r w:rsidR="00171DBD" w:rsidDel="00DA39B0">
          <w:delText>.</w:delText>
        </w:r>
        <w:r w:rsidR="003D26B8" w:rsidDel="00DA39B0">
          <w:delText xml:space="preserve"> </w:delText>
        </w:r>
      </w:del>
      <w:r w:rsidR="00171DBD">
        <w:rPr>
          <w:rFonts w:eastAsiaTheme="minorHAnsi"/>
        </w:rPr>
        <w:t xml:space="preserve">Several studies have demonstrated a </w:t>
      </w:r>
      <w:r w:rsidR="00171DBD" w:rsidRPr="00171DBD">
        <w:rPr>
          <w:rFonts w:eastAsiaTheme="minorHAnsi"/>
        </w:rPr>
        <w:t>causal relation</w:t>
      </w:r>
      <w:r w:rsidR="00171DBD">
        <w:rPr>
          <w:rFonts w:eastAsiaTheme="minorHAnsi"/>
        </w:rPr>
        <w:t xml:space="preserve"> </w:t>
      </w:r>
      <w:r w:rsidR="00171DBD" w:rsidRPr="00171DBD">
        <w:rPr>
          <w:rFonts w:eastAsiaTheme="minorHAnsi"/>
        </w:rPr>
        <w:t xml:space="preserve">between </w:t>
      </w:r>
      <w:ins w:id="43" w:author="Sparks, Morgan - FS, ID" w:date="2025-07-09T09:09:00Z" w16du:dateUtc="2025-07-09T15:09:00Z">
        <w:r w:rsidR="00DA39B0">
          <w:rPr>
            <w:rFonts w:eastAsiaTheme="minorHAnsi"/>
          </w:rPr>
          <w:t xml:space="preserve">site-specific </w:t>
        </w:r>
      </w:ins>
      <w:r w:rsidR="00171DBD">
        <w:rPr>
          <w:rFonts w:eastAsiaTheme="minorHAnsi"/>
        </w:rPr>
        <w:t xml:space="preserve">thermal </w:t>
      </w:r>
      <w:r w:rsidR="00171DBD" w:rsidRPr="00171DBD">
        <w:rPr>
          <w:rFonts w:eastAsiaTheme="minorHAnsi"/>
        </w:rPr>
        <w:t xml:space="preserve">regime </w:t>
      </w:r>
      <w:del w:id="44" w:author="Sparks, Morgan - FS, ID" w:date="2025-07-09T09:09:00Z" w16du:dateUtc="2025-07-09T15:09:00Z">
        <w:r w:rsidR="00171DBD" w:rsidRPr="00171DBD" w:rsidDel="00DA39B0">
          <w:rPr>
            <w:rFonts w:eastAsiaTheme="minorHAnsi"/>
          </w:rPr>
          <w:delText xml:space="preserve">during incubation </w:delText>
        </w:r>
      </w:del>
      <w:r w:rsidR="00171DBD" w:rsidRPr="00171DBD">
        <w:rPr>
          <w:rFonts w:eastAsiaTheme="minorHAnsi"/>
        </w:rPr>
        <w:t>and time of spawning</w:t>
      </w:r>
      <w:r w:rsidR="00171DBD">
        <w:rPr>
          <w:rFonts w:eastAsiaTheme="minorHAnsi"/>
        </w:rPr>
        <w:t xml:space="preserve"> (</w:t>
      </w:r>
      <w:r w:rsidR="008116CD">
        <w:rPr>
          <w:rFonts w:eastAsiaTheme="minorHAnsi"/>
        </w:rPr>
        <w:t xml:space="preserve">Sheridan 1962; Burger et al. 1985; </w:t>
      </w:r>
      <w:proofErr w:type="spellStart"/>
      <w:r w:rsidR="008116CD">
        <w:rPr>
          <w:rFonts w:eastAsiaTheme="minorHAnsi"/>
        </w:rPr>
        <w:t>Heggberget</w:t>
      </w:r>
      <w:proofErr w:type="spellEnd"/>
      <w:r w:rsidR="008116CD">
        <w:rPr>
          <w:rFonts w:eastAsiaTheme="minorHAnsi"/>
        </w:rPr>
        <w:t xml:space="preserve"> 1988</w:t>
      </w:r>
      <w:r w:rsidR="0095304F">
        <w:rPr>
          <w:rFonts w:eastAsiaTheme="minorHAnsi"/>
        </w:rPr>
        <w:t>; Lisi et al. 2013</w:t>
      </w:r>
      <w:r w:rsidR="008116CD">
        <w:rPr>
          <w:rFonts w:eastAsiaTheme="minorHAnsi"/>
        </w:rPr>
        <w:t>)</w:t>
      </w:r>
      <w:ins w:id="45" w:author="Sparks, Morgan - FS, ID" w:date="2025-07-09T09:09:00Z" w16du:dateUtc="2025-07-09T15:09:00Z">
        <w:r w:rsidR="00DA39B0">
          <w:rPr>
            <w:rFonts w:eastAsiaTheme="minorHAnsi"/>
          </w:rPr>
          <w:t xml:space="preserve"> and because </w:t>
        </w:r>
      </w:ins>
      <w:ins w:id="46" w:author="Sparks, Morgan - FS, ID" w:date="2025-07-09T09:10:00Z" w16du:dateUtc="2025-07-09T15:10:00Z">
        <w:r w:rsidR="00DA39B0">
          <w:rPr>
            <w:rFonts w:eastAsiaTheme="minorHAnsi"/>
          </w:rPr>
          <w:t xml:space="preserve">embryonic </w:t>
        </w:r>
      </w:ins>
      <w:ins w:id="47" w:author="Sparks, Morgan - FS, ID" w:date="2025-07-09T09:09:00Z" w16du:dateUtc="2025-07-09T15:09:00Z">
        <w:r w:rsidR="00DA39B0">
          <w:rPr>
            <w:rFonts w:eastAsiaTheme="minorHAnsi"/>
          </w:rPr>
          <w:t>developm</w:t>
        </w:r>
      </w:ins>
      <w:ins w:id="48" w:author="Sparks, Morgan - FS, ID" w:date="2025-07-09T09:10:00Z" w16du:dateUtc="2025-07-09T15:10:00Z">
        <w:r w:rsidR="00DA39B0">
          <w:rPr>
            <w:rFonts w:eastAsiaTheme="minorHAnsi"/>
          </w:rPr>
          <w:t>ent rates have a near mechanistic relationship with temperature, spawn timing is the master variable controlling developmental phenology (</w:t>
        </w:r>
        <w:proofErr w:type="spellStart"/>
        <w:r w:rsidR="00DA39B0">
          <w:rPr>
            <w:rFonts w:eastAsiaTheme="minorHAnsi"/>
          </w:rPr>
          <w:t>Heggberget</w:t>
        </w:r>
        <w:proofErr w:type="spellEnd"/>
        <w:r w:rsidR="00DA39B0">
          <w:rPr>
            <w:rFonts w:eastAsiaTheme="minorHAnsi"/>
          </w:rPr>
          <w:t xml:space="preserve"> 19</w:t>
        </w:r>
      </w:ins>
      <w:ins w:id="49" w:author="Sparks, Morgan - FS, ID" w:date="2025-07-09T09:11:00Z" w16du:dateUtc="2025-07-09T15:11:00Z">
        <w:r w:rsidR="00DA39B0">
          <w:rPr>
            <w:rFonts w:eastAsiaTheme="minorHAnsi"/>
          </w:rPr>
          <w:t xml:space="preserve">88, Quinn 2018). </w:t>
        </w:r>
      </w:ins>
      <w:del w:id="50" w:author="Sparks, Morgan - FS, ID" w:date="2025-07-09T09:09:00Z" w16du:dateUtc="2025-07-09T15:09:00Z">
        <w:r w:rsidR="00171DBD" w:rsidRPr="00171DBD" w:rsidDel="00DA39B0">
          <w:rPr>
            <w:rFonts w:eastAsiaTheme="minorHAnsi"/>
          </w:rPr>
          <w:delText>.</w:delText>
        </w:r>
        <w:r w:rsidR="008116CD" w:rsidDel="00DA39B0">
          <w:rPr>
            <w:rFonts w:eastAsiaTheme="minorHAnsi"/>
          </w:rPr>
          <w:delText xml:space="preserve"> Heggberget (1988) </w:delText>
        </w:r>
        <w:r w:rsidR="003D26B8" w:rsidDel="00DA39B0">
          <w:rPr>
            <w:rFonts w:eastAsiaTheme="minorHAnsi"/>
          </w:rPr>
          <w:delText xml:space="preserve">further </w:delText>
        </w:r>
        <w:r w:rsidR="008116CD" w:rsidDel="00DA39B0">
          <w:rPr>
            <w:rFonts w:eastAsiaTheme="minorHAnsi"/>
          </w:rPr>
          <w:delText xml:space="preserve">postulated </w:delText>
        </w:r>
        <w:r w:rsidR="008116CD" w:rsidRPr="008116CD" w:rsidDel="00DA39B0">
          <w:rPr>
            <w:rFonts w:eastAsiaTheme="minorHAnsi"/>
          </w:rPr>
          <w:delText>that</w:delText>
        </w:r>
        <w:r w:rsidR="008116CD" w:rsidDel="00DA39B0">
          <w:rPr>
            <w:rFonts w:eastAsiaTheme="minorHAnsi"/>
          </w:rPr>
          <w:delText>,</w:delText>
        </w:r>
        <w:r w:rsidR="008116CD" w:rsidRPr="008116CD" w:rsidDel="00DA39B0">
          <w:rPr>
            <w:rFonts w:eastAsiaTheme="minorHAnsi"/>
          </w:rPr>
          <w:delText xml:space="preserve"> given </w:delText>
        </w:r>
        <w:r w:rsidR="00BE2D83" w:rsidDel="00DA39B0">
          <w:rPr>
            <w:rFonts w:eastAsiaTheme="minorHAnsi"/>
          </w:rPr>
          <w:delText xml:space="preserve">the </w:delText>
        </w:r>
        <w:r w:rsidR="008116CD" w:rsidRPr="008116CD" w:rsidDel="00DA39B0">
          <w:rPr>
            <w:rFonts w:eastAsiaTheme="minorHAnsi"/>
          </w:rPr>
          <w:delText>thermal regime</w:delText>
        </w:r>
        <w:r w:rsidR="00BE2D83" w:rsidDel="00DA39B0">
          <w:rPr>
            <w:rFonts w:eastAsiaTheme="minorHAnsi"/>
          </w:rPr>
          <w:delText xml:space="preserve"> of a river</w:delText>
        </w:r>
        <w:r w:rsidR="008116CD" w:rsidRPr="008116CD" w:rsidDel="00DA39B0">
          <w:rPr>
            <w:rFonts w:eastAsiaTheme="minorHAnsi"/>
          </w:rPr>
          <w:delText xml:space="preserve">, time of </w:delText>
        </w:r>
        <w:r w:rsidR="003D26B8" w:rsidDel="00DA39B0">
          <w:rPr>
            <w:rFonts w:eastAsiaTheme="minorHAnsi"/>
          </w:rPr>
          <w:delText xml:space="preserve">salmon eggs </w:delText>
        </w:r>
        <w:r w:rsidR="008116CD" w:rsidRPr="008116CD" w:rsidDel="00DA39B0">
          <w:rPr>
            <w:rFonts w:eastAsiaTheme="minorHAnsi"/>
          </w:rPr>
          <w:delText>h</w:delText>
        </w:r>
        <w:r w:rsidR="008116CD" w:rsidDel="00DA39B0">
          <w:rPr>
            <w:rFonts w:eastAsiaTheme="minorHAnsi"/>
          </w:rPr>
          <w:delText>a</w:delText>
        </w:r>
        <w:r w:rsidR="008116CD" w:rsidRPr="008116CD" w:rsidDel="00DA39B0">
          <w:rPr>
            <w:rFonts w:eastAsiaTheme="minorHAnsi"/>
          </w:rPr>
          <w:delText>tching depends on the time at</w:delText>
        </w:r>
        <w:r w:rsidR="008116CD" w:rsidDel="00DA39B0">
          <w:rPr>
            <w:rFonts w:eastAsiaTheme="minorHAnsi"/>
          </w:rPr>
          <w:delText xml:space="preserve"> </w:delText>
        </w:r>
        <w:r w:rsidR="008116CD" w:rsidRPr="008116CD" w:rsidDel="00DA39B0">
          <w:rPr>
            <w:rFonts w:eastAsiaTheme="minorHAnsi"/>
          </w:rPr>
          <w:delText>which</w:delText>
        </w:r>
        <w:r w:rsidR="008116CD" w:rsidDel="00DA39B0">
          <w:rPr>
            <w:rFonts w:eastAsiaTheme="minorHAnsi"/>
          </w:rPr>
          <w:delText xml:space="preserve"> </w:delText>
        </w:r>
        <w:r w:rsidR="008116CD" w:rsidRPr="008116CD" w:rsidDel="00DA39B0">
          <w:rPr>
            <w:rFonts w:eastAsiaTheme="minorHAnsi"/>
          </w:rPr>
          <w:delText>the salmon spawn</w:delText>
        </w:r>
        <w:r w:rsidR="008116CD" w:rsidDel="00DA39B0">
          <w:rPr>
            <w:rFonts w:eastAsiaTheme="minorHAnsi"/>
          </w:rPr>
          <w:delText xml:space="preserve">. </w:delText>
        </w:r>
      </w:del>
      <w:r w:rsidR="00BE2D83">
        <w:rPr>
          <w:rFonts w:eastAsiaTheme="minorHAnsi"/>
        </w:rPr>
        <w:t>Consequently, a</w:t>
      </w:r>
      <w:r w:rsidR="008116CD" w:rsidRPr="008116CD">
        <w:rPr>
          <w:rFonts w:eastAsiaTheme="minorHAnsi"/>
        </w:rPr>
        <w:t xml:space="preserve">dult salmon spawn </w:t>
      </w:r>
      <w:r w:rsidR="008116CD">
        <w:rPr>
          <w:rFonts w:eastAsiaTheme="minorHAnsi"/>
        </w:rPr>
        <w:t xml:space="preserve">timing </w:t>
      </w:r>
      <w:r w:rsidR="00554657">
        <w:rPr>
          <w:rFonts w:eastAsiaTheme="minorHAnsi"/>
        </w:rPr>
        <w:t xml:space="preserve">may be </w:t>
      </w:r>
      <w:r w:rsidR="008116CD">
        <w:rPr>
          <w:rFonts w:eastAsiaTheme="minorHAnsi"/>
        </w:rPr>
        <w:t>synchronized with fry emergence</w:t>
      </w:r>
      <w:r w:rsidR="00BE2D83">
        <w:rPr>
          <w:rFonts w:eastAsiaTheme="minorHAnsi"/>
        </w:rPr>
        <w:t xml:space="preserve">. </w:t>
      </w:r>
      <w:r w:rsidR="008116CD">
        <w:rPr>
          <w:rFonts w:eastAsiaTheme="minorHAnsi"/>
        </w:rPr>
        <w:t xml:space="preserve">That is, adults spawn </w:t>
      </w:r>
      <w:r w:rsidR="008116CD" w:rsidRPr="008116CD">
        <w:rPr>
          <w:rFonts w:eastAsiaTheme="minorHAnsi"/>
        </w:rPr>
        <w:t xml:space="preserve">at a </w:t>
      </w:r>
      <w:r w:rsidR="008116CD">
        <w:rPr>
          <w:rFonts w:eastAsiaTheme="minorHAnsi"/>
        </w:rPr>
        <w:t xml:space="preserve">time </w:t>
      </w:r>
      <w:r w:rsidR="00F6680E">
        <w:rPr>
          <w:rFonts w:eastAsiaTheme="minorHAnsi"/>
        </w:rPr>
        <w:t xml:space="preserve">that </w:t>
      </w:r>
      <w:r w:rsidR="003D26B8">
        <w:rPr>
          <w:rFonts w:eastAsiaTheme="minorHAnsi"/>
        </w:rPr>
        <w:t xml:space="preserve">enables </w:t>
      </w:r>
      <w:r w:rsidR="00554657">
        <w:rPr>
          <w:rFonts w:eastAsiaTheme="minorHAnsi"/>
        </w:rPr>
        <w:t xml:space="preserve">subsequently </w:t>
      </w:r>
      <w:r w:rsidR="003D26B8">
        <w:rPr>
          <w:rFonts w:eastAsiaTheme="minorHAnsi"/>
        </w:rPr>
        <w:t xml:space="preserve">emerging </w:t>
      </w:r>
      <w:r w:rsidR="008116CD" w:rsidRPr="008116CD">
        <w:rPr>
          <w:rFonts w:eastAsiaTheme="minorHAnsi"/>
        </w:rPr>
        <w:t xml:space="preserve">offspring to </w:t>
      </w:r>
      <w:r w:rsidR="003D26B8">
        <w:rPr>
          <w:rFonts w:eastAsiaTheme="minorHAnsi"/>
        </w:rPr>
        <w:t xml:space="preserve">benefit from </w:t>
      </w:r>
      <w:r w:rsidR="008116CD" w:rsidRPr="008116CD">
        <w:rPr>
          <w:rFonts w:eastAsiaTheme="minorHAnsi"/>
        </w:rPr>
        <w:t>optimize</w:t>
      </w:r>
      <w:r w:rsidR="008116CD">
        <w:rPr>
          <w:rFonts w:eastAsiaTheme="minorHAnsi"/>
        </w:rPr>
        <w:t xml:space="preserve">d </w:t>
      </w:r>
      <w:r w:rsidR="008116CD" w:rsidRPr="008116CD">
        <w:rPr>
          <w:rFonts w:eastAsiaTheme="minorHAnsi"/>
        </w:rPr>
        <w:t>growth</w:t>
      </w:r>
      <w:r w:rsidR="008116CD">
        <w:rPr>
          <w:rFonts w:eastAsiaTheme="minorHAnsi"/>
        </w:rPr>
        <w:t xml:space="preserve"> </w:t>
      </w:r>
      <w:r>
        <w:rPr>
          <w:rFonts w:eastAsiaTheme="minorHAnsi"/>
        </w:rPr>
        <w:t xml:space="preserve">and survival </w:t>
      </w:r>
      <w:r w:rsidR="008116CD">
        <w:rPr>
          <w:rFonts w:eastAsiaTheme="minorHAnsi"/>
        </w:rPr>
        <w:t>(Quinn 20</w:t>
      </w:r>
      <w:r w:rsidR="00386BB4">
        <w:rPr>
          <w:rFonts w:eastAsiaTheme="minorHAnsi"/>
        </w:rPr>
        <w:t>18;</w:t>
      </w:r>
      <w:r w:rsidR="00955FB6">
        <w:rPr>
          <w:rFonts w:eastAsiaTheme="minorHAnsi"/>
        </w:rPr>
        <w:t xml:space="preserve"> though see Sparks et al. 2019</w:t>
      </w:r>
      <w:r w:rsidR="008116CD">
        <w:rPr>
          <w:rFonts w:eastAsiaTheme="minorHAnsi"/>
        </w:rPr>
        <w:t xml:space="preserve">). </w:t>
      </w:r>
      <w:r w:rsidR="008F670B" w:rsidRPr="008F670B">
        <w:rPr>
          <w:rFonts w:eastAsiaTheme="minorHAnsi"/>
          <w:color w:val="000000"/>
        </w:rPr>
        <w:t xml:space="preserve">Despite the strong association </w:t>
      </w:r>
      <w:r>
        <w:rPr>
          <w:rFonts w:eastAsiaTheme="minorHAnsi"/>
          <w:color w:val="000000"/>
        </w:rPr>
        <w:t xml:space="preserve">between </w:t>
      </w:r>
      <w:r w:rsidR="008F670B" w:rsidRPr="008F670B">
        <w:rPr>
          <w:rFonts w:eastAsiaTheme="minorHAnsi"/>
          <w:color w:val="000000"/>
        </w:rPr>
        <w:t xml:space="preserve">temperature and spawn timing, </w:t>
      </w:r>
      <w:r w:rsidR="007755AC" w:rsidRPr="008F670B">
        <w:rPr>
          <w:rFonts w:eastAsiaTheme="minorHAnsi"/>
          <w:color w:val="000000"/>
        </w:rPr>
        <w:t xml:space="preserve">considerable uncertainty </w:t>
      </w:r>
      <w:r w:rsidR="005D4DCA">
        <w:rPr>
          <w:rFonts w:eastAsiaTheme="minorHAnsi"/>
          <w:color w:val="000000"/>
        </w:rPr>
        <w:t xml:space="preserve">exists </w:t>
      </w:r>
      <w:r w:rsidR="007755AC" w:rsidRPr="008F670B">
        <w:rPr>
          <w:rFonts w:eastAsiaTheme="minorHAnsi"/>
          <w:color w:val="000000"/>
        </w:rPr>
        <w:t xml:space="preserve">about </w:t>
      </w:r>
      <w:r w:rsidR="005D4DCA">
        <w:rPr>
          <w:rFonts w:eastAsiaTheme="minorHAnsi"/>
          <w:color w:val="000000"/>
        </w:rPr>
        <w:t xml:space="preserve">how </w:t>
      </w:r>
      <w:r w:rsidR="007755AC" w:rsidRPr="008F670B">
        <w:rPr>
          <w:rFonts w:eastAsiaTheme="minorHAnsi"/>
          <w:color w:val="000000"/>
        </w:rPr>
        <w:t xml:space="preserve">physical features of watersheds </w:t>
      </w:r>
      <w:r w:rsidR="005D4DCA">
        <w:rPr>
          <w:rFonts w:eastAsiaTheme="minorHAnsi"/>
          <w:color w:val="000000"/>
        </w:rPr>
        <w:t xml:space="preserve">and climatic factors </w:t>
      </w:r>
      <w:r w:rsidR="005D4DCA">
        <w:rPr>
          <w:rFonts w:eastAsiaTheme="minorHAnsi"/>
          <w:color w:val="000000"/>
        </w:rPr>
        <w:lastRenderedPageBreak/>
        <w:t xml:space="preserve">may influence </w:t>
      </w:r>
      <w:r w:rsidR="007755AC" w:rsidRPr="008F670B">
        <w:rPr>
          <w:rFonts w:eastAsiaTheme="minorHAnsi"/>
          <w:color w:val="000000"/>
        </w:rPr>
        <w:t xml:space="preserve">variation in </w:t>
      </w:r>
      <w:r w:rsidR="008F670B">
        <w:rPr>
          <w:rFonts w:eastAsiaTheme="minorHAnsi"/>
          <w:color w:val="000000"/>
        </w:rPr>
        <w:t xml:space="preserve">the </w:t>
      </w:r>
      <w:r w:rsidR="005D4DCA">
        <w:rPr>
          <w:rFonts w:eastAsiaTheme="minorHAnsi"/>
          <w:color w:val="000000"/>
        </w:rPr>
        <w:t xml:space="preserve">salmon </w:t>
      </w:r>
      <w:r w:rsidR="007755AC" w:rsidRPr="008F670B">
        <w:rPr>
          <w:rFonts w:eastAsiaTheme="minorHAnsi"/>
          <w:color w:val="000000"/>
        </w:rPr>
        <w:t xml:space="preserve">spawn </w:t>
      </w:r>
      <w:r w:rsidR="007755AC" w:rsidRPr="00F6680E">
        <w:rPr>
          <w:rFonts w:eastAsiaTheme="minorHAnsi"/>
        </w:rPr>
        <w:t>timing</w:t>
      </w:r>
      <w:r w:rsidRPr="00F6680E">
        <w:rPr>
          <w:rFonts w:eastAsiaTheme="minorHAnsi"/>
        </w:rPr>
        <w:t xml:space="preserve"> (Montgomery 1999)</w:t>
      </w:r>
      <w:r w:rsidR="005D4DCA" w:rsidRPr="00F6680E">
        <w:rPr>
          <w:rFonts w:eastAsiaTheme="minorHAnsi"/>
        </w:rPr>
        <w:t>.</w:t>
      </w:r>
      <w:r w:rsidRPr="00F6680E">
        <w:rPr>
          <w:rFonts w:eastAsiaTheme="minorHAnsi"/>
        </w:rPr>
        <w:t xml:space="preserve"> </w:t>
      </w:r>
      <w:r w:rsidR="00AA0FF6" w:rsidRPr="00AA0FF6">
        <w:rPr>
          <w:rFonts w:eastAsiaTheme="minorHAnsi"/>
        </w:rPr>
        <w:t>P</w:t>
      </w:r>
      <w:r w:rsidR="00AA0FF6" w:rsidRPr="002C663C">
        <w:rPr>
          <w:rFonts w:eastAsiaTheme="minorHAnsi"/>
        </w:rPr>
        <w:t xml:space="preserve">hysiography and geomorphology </w:t>
      </w:r>
      <w:r w:rsidR="00AA0FF6">
        <w:rPr>
          <w:rFonts w:eastAsiaTheme="minorHAnsi"/>
        </w:rPr>
        <w:t xml:space="preserve">are known to </w:t>
      </w:r>
      <w:r w:rsidR="00AA0FF6" w:rsidRPr="002C663C">
        <w:rPr>
          <w:rFonts w:eastAsiaTheme="minorHAnsi"/>
        </w:rPr>
        <w:t>influence thermal processes in flowing waters at both</w:t>
      </w:r>
      <w:r w:rsidR="00AA0FF6" w:rsidRPr="00AA0FF6">
        <w:rPr>
          <w:rFonts w:eastAsiaTheme="minorHAnsi"/>
        </w:rPr>
        <w:t xml:space="preserve"> landscape and local scales (O’Sullivan et al. 2019). </w:t>
      </w:r>
      <w:r w:rsidRPr="00F6680E">
        <w:rPr>
          <w:rFonts w:eastAsiaTheme="minorHAnsi"/>
        </w:rPr>
        <w:t xml:space="preserve">Beechie (et al. 2006, 2008) and Jonsson and Jonsson (2011) </w:t>
      </w:r>
      <w:commentRangeStart w:id="51"/>
      <w:r w:rsidRPr="00F6680E">
        <w:rPr>
          <w:rFonts w:eastAsiaTheme="minorHAnsi"/>
        </w:rPr>
        <w:t>repo</w:t>
      </w:r>
      <w:r>
        <w:rPr>
          <w:rFonts w:ascii="AdvTT5235d5a9" w:eastAsiaTheme="minorHAnsi" w:hAnsi="AdvTT5235d5a9" w:cs="AdvTT5235d5a9"/>
          <w:color w:val="000000"/>
        </w:rPr>
        <w:t xml:space="preserve">rted </w:t>
      </w:r>
      <w:r w:rsidR="008408DD" w:rsidRPr="008408DD">
        <w:rPr>
          <w:rFonts w:eastAsiaTheme="minorHAnsi"/>
          <w:color w:val="000000"/>
        </w:rPr>
        <w:t>that geomorphology and hydrology</w:t>
      </w:r>
      <w:r w:rsidR="008408DD">
        <w:rPr>
          <w:rFonts w:eastAsiaTheme="minorHAnsi"/>
          <w:color w:val="000000"/>
        </w:rPr>
        <w:t xml:space="preserve"> </w:t>
      </w:r>
      <w:r w:rsidR="008408DD" w:rsidRPr="008408DD">
        <w:rPr>
          <w:rFonts w:eastAsiaTheme="minorHAnsi"/>
          <w:color w:val="000000"/>
        </w:rPr>
        <w:t>interact to affect the thermal regime of streams and, therefore, the evolution</w:t>
      </w:r>
      <w:r w:rsidR="008408DD">
        <w:rPr>
          <w:rFonts w:eastAsiaTheme="minorHAnsi"/>
          <w:color w:val="000000"/>
        </w:rPr>
        <w:t xml:space="preserve"> </w:t>
      </w:r>
      <w:r w:rsidR="008408DD" w:rsidRPr="008408DD">
        <w:rPr>
          <w:rFonts w:eastAsiaTheme="minorHAnsi"/>
          <w:color w:val="000000"/>
        </w:rPr>
        <w:t>of salmon spawn timing within river basins</w:t>
      </w:r>
      <w:r w:rsidR="00777FF8">
        <w:rPr>
          <w:rFonts w:eastAsiaTheme="minorHAnsi"/>
          <w:color w:val="000000"/>
        </w:rPr>
        <w:t>.</w:t>
      </w:r>
      <w:commentRangeEnd w:id="51"/>
      <w:r w:rsidR="00955FB6">
        <w:rPr>
          <w:rStyle w:val="CommentReference"/>
        </w:rPr>
        <w:commentReference w:id="51"/>
      </w:r>
      <w:r w:rsidR="00777FF8">
        <w:rPr>
          <w:rFonts w:eastAsiaTheme="minorHAnsi"/>
          <w:color w:val="000000"/>
        </w:rPr>
        <w:t xml:space="preserve"> </w:t>
      </w:r>
      <w:r w:rsidR="00AA0FF6">
        <w:rPr>
          <w:rFonts w:eastAsiaTheme="minorHAnsi"/>
          <w:color w:val="000000"/>
        </w:rPr>
        <w:t xml:space="preserve">Accordingly, </w:t>
      </w:r>
      <w:r w:rsidR="006942A1">
        <w:rPr>
          <w:rFonts w:eastAsiaTheme="minorHAnsi"/>
          <w:color w:val="000000"/>
        </w:rPr>
        <w:t>Lisi et al. (201</w:t>
      </w:r>
      <w:ins w:id="52" w:author="Sparks, Morgan - FS, ID" w:date="2025-07-09T09:12:00Z" w16du:dateUtc="2025-07-09T15:12:00Z">
        <w:r w:rsidR="00DA39B0">
          <w:rPr>
            <w:rFonts w:eastAsiaTheme="minorHAnsi"/>
            <w:color w:val="000000"/>
          </w:rPr>
          <w:t>3</w:t>
        </w:r>
      </w:ins>
      <w:del w:id="53" w:author="Sparks, Morgan - FS, ID" w:date="2025-07-09T09:12:00Z" w16du:dateUtc="2025-07-09T15:12:00Z">
        <w:r w:rsidR="006942A1" w:rsidDel="00DA39B0">
          <w:rPr>
            <w:rFonts w:eastAsiaTheme="minorHAnsi"/>
            <w:color w:val="000000"/>
          </w:rPr>
          <w:delText>2</w:delText>
        </w:r>
      </w:del>
      <w:r w:rsidR="006942A1">
        <w:rPr>
          <w:rFonts w:eastAsiaTheme="minorHAnsi"/>
          <w:color w:val="000000"/>
        </w:rPr>
        <w:t xml:space="preserve">) </w:t>
      </w:r>
      <w:r w:rsidR="002C663C">
        <w:rPr>
          <w:rFonts w:eastAsiaTheme="minorHAnsi"/>
          <w:color w:val="000000"/>
        </w:rPr>
        <w:t>found</w:t>
      </w:r>
      <w:r w:rsidR="006942A1">
        <w:rPr>
          <w:rFonts w:eastAsiaTheme="minorHAnsi"/>
          <w:color w:val="000000"/>
        </w:rPr>
        <w:t xml:space="preserve"> that </w:t>
      </w:r>
      <w:r w:rsidR="006942A1" w:rsidRPr="006942A1">
        <w:rPr>
          <w:rFonts w:eastAsiaTheme="minorHAnsi"/>
          <w:color w:val="000000"/>
        </w:rPr>
        <w:t>geomorphology and hydrology interact</w:t>
      </w:r>
      <w:r w:rsidR="006942A1">
        <w:rPr>
          <w:rFonts w:eastAsiaTheme="minorHAnsi"/>
          <w:color w:val="000000"/>
        </w:rPr>
        <w:t>ed</w:t>
      </w:r>
      <w:r w:rsidR="006942A1" w:rsidRPr="006942A1">
        <w:rPr>
          <w:rFonts w:eastAsiaTheme="minorHAnsi"/>
          <w:color w:val="000000"/>
        </w:rPr>
        <w:t xml:space="preserve"> to</w:t>
      </w:r>
      <w:r w:rsidR="006942A1">
        <w:rPr>
          <w:rFonts w:eastAsiaTheme="minorHAnsi"/>
          <w:color w:val="000000"/>
        </w:rPr>
        <w:t xml:space="preserve"> </w:t>
      </w:r>
      <w:r w:rsidR="006942A1" w:rsidRPr="006942A1">
        <w:rPr>
          <w:rFonts w:eastAsiaTheme="minorHAnsi"/>
          <w:color w:val="000000"/>
        </w:rPr>
        <w:t>produce a heterogeneous thermal template for natural selection t</w:t>
      </w:r>
      <w:r w:rsidR="00B86FF7">
        <w:rPr>
          <w:rFonts w:eastAsiaTheme="minorHAnsi"/>
          <w:color w:val="000000"/>
        </w:rPr>
        <w:t xml:space="preserve">hat </w:t>
      </w:r>
      <w:r w:rsidR="006942A1" w:rsidRPr="006942A1">
        <w:rPr>
          <w:rFonts w:eastAsiaTheme="minorHAnsi"/>
          <w:color w:val="000000"/>
        </w:rPr>
        <w:t>influence</w:t>
      </w:r>
      <w:r w:rsidR="00B86FF7">
        <w:rPr>
          <w:rFonts w:eastAsiaTheme="minorHAnsi"/>
          <w:color w:val="000000"/>
        </w:rPr>
        <w:t>s</w:t>
      </w:r>
      <w:r w:rsidR="006942A1" w:rsidRPr="006942A1">
        <w:rPr>
          <w:rFonts w:eastAsiaTheme="minorHAnsi"/>
          <w:color w:val="000000"/>
        </w:rPr>
        <w:t xml:space="preserve"> </w:t>
      </w:r>
      <w:r w:rsidR="006942A1">
        <w:rPr>
          <w:rFonts w:eastAsiaTheme="minorHAnsi"/>
          <w:color w:val="000000"/>
        </w:rPr>
        <w:t xml:space="preserve">sockeye </w:t>
      </w:r>
      <w:r w:rsidR="006942A1" w:rsidRPr="006942A1">
        <w:rPr>
          <w:rFonts w:eastAsiaTheme="minorHAnsi"/>
          <w:color w:val="000000"/>
        </w:rPr>
        <w:t>salmon spawn timing</w:t>
      </w:r>
      <w:r w:rsidR="006942A1">
        <w:rPr>
          <w:rFonts w:eastAsiaTheme="minorHAnsi"/>
          <w:color w:val="000000"/>
        </w:rPr>
        <w:t>.</w:t>
      </w:r>
      <w:r w:rsidR="006942A1" w:rsidRPr="006942A1">
        <w:rPr>
          <w:rFonts w:eastAsiaTheme="minorHAnsi"/>
          <w:color w:val="000000"/>
        </w:rPr>
        <w:t xml:space="preserve"> </w:t>
      </w:r>
    </w:p>
    <w:p w14:paraId="4391E19F" w14:textId="72258AA6" w:rsidR="007E77F4" w:rsidRPr="005D4DCA" w:rsidRDefault="005D4DCA" w:rsidP="007E77F4">
      <w:pPr>
        <w:autoSpaceDE w:val="0"/>
        <w:autoSpaceDN w:val="0"/>
        <w:adjustRightInd w:val="0"/>
        <w:spacing w:line="480" w:lineRule="auto"/>
        <w:rPr>
          <w:rFonts w:eastAsiaTheme="minorHAnsi"/>
        </w:rPr>
      </w:pPr>
      <w:r>
        <w:rPr>
          <w:rFonts w:eastAsiaTheme="minorHAnsi"/>
        </w:rPr>
        <w:tab/>
      </w:r>
      <w:bookmarkStart w:id="54" w:name="_Hlk193804933"/>
      <w:r w:rsidR="000E1B07">
        <w:rPr>
          <w:rFonts w:eastAsiaTheme="minorHAnsi"/>
        </w:rPr>
        <w:t xml:space="preserve">Here we examine </w:t>
      </w:r>
      <w:r w:rsidR="0056589F">
        <w:rPr>
          <w:rFonts w:eastAsiaTheme="minorHAnsi"/>
        </w:rPr>
        <w:t xml:space="preserve">how water temperature profiles, habitat features, </w:t>
      </w:r>
      <w:ins w:id="55" w:author="Sparks, Morgan - FS, ID" w:date="2025-07-09T09:12:00Z" w16du:dateUtc="2025-07-09T15:12:00Z">
        <w:r w:rsidR="00DA39B0">
          <w:rPr>
            <w:rFonts w:eastAsiaTheme="minorHAnsi"/>
          </w:rPr>
          <w:t xml:space="preserve">and </w:t>
        </w:r>
      </w:ins>
      <w:r w:rsidR="0056589F">
        <w:rPr>
          <w:rFonts w:eastAsiaTheme="minorHAnsi"/>
        </w:rPr>
        <w:t xml:space="preserve">climatic factors, </w:t>
      </w:r>
      <w:del w:id="56" w:author="Sparks, Morgan - FS, ID" w:date="2025-07-09T09:12:00Z" w16du:dateUtc="2025-07-09T15:12:00Z">
        <w:r w:rsidR="0056589F" w:rsidDel="00DA39B0">
          <w:rPr>
            <w:rFonts w:eastAsiaTheme="minorHAnsi"/>
          </w:rPr>
          <w:delText xml:space="preserve">and spawning escapements </w:delText>
        </w:r>
      </w:del>
      <w:r w:rsidR="0056589F">
        <w:rPr>
          <w:rFonts w:eastAsiaTheme="minorHAnsi"/>
        </w:rPr>
        <w:t xml:space="preserve">influence wild Chinook </w:t>
      </w:r>
      <w:r w:rsidR="0056589F" w:rsidRPr="00291270">
        <w:rPr>
          <w:rFonts w:eastAsiaTheme="minorHAnsi"/>
        </w:rPr>
        <w:t xml:space="preserve">salmon </w:t>
      </w:r>
      <w:del w:id="57" w:author="Sparks, Morgan - FS, ID" w:date="2025-07-09T09:12:00Z" w16du:dateUtc="2025-07-09T15:12:00Z">
        <w:r w:rsidR="0056589F" w:rsidDel="00DA39B0">
          <w:rPr>
            <w:rFonts w:eastAsiaTheme="minorHAnsi"/>
          </w:rPr>
          <w:delText>phenotypic diversity, specifically, the timing of spawning</w:delText>
        </w:r>
      </w:del>
      <w:ins w:id="58" w:author="Sparks, Morgan - FS, ID" w:date="2025-07-09T09:12:00Z" w16du:dateUtc="2025-07-09T15:12:00Z">
        <w:r w:rsidR="00DA39B0">
          <w:rPr>
            <w:rFonts w:eastAsiaTheme="minorHAnsi"/>
          </w:rPr>
          <w:t>spawn timing</w:t>
        </w:r>
      </w:ins>
      <w:r w:rsidR="0056589F">
        <w:rPr>
          <w:rFonts w:eastAsiaTheme="minorHAnsi"/>
        </w:rPr>
        <w:t xml:space="preserve">. </w:t>
      </w:r>
      <w:bookmarkStart w:id="59" w:name="_Hlk195108674"/>
      <w:r w:rsidR="0056589F">
        <w:rPr>
          <w:rFonts w:eastAsiaTheme="minorHAnsi"/>
        </w:rPr>
        <w:t>We compare detailed salmon spawn timing data across years in multiple</w:t>
      </w:r>
      <w:r w:rsidR="00B86FF7">
        <w:rPr>
          <w:rFonts w:eastAsiaTheme="minorHAnsi"/>
        </w:rPr>
        <w:t>, intact</w:t>
      </w:r>
      <w:r w:rsidR="0056589F">
        <w:rPr>
          <w:rFonts w:eastAsiaTheme="minorHAnsi"/>
        </w:rPr>
        <w:t xml:space="preserve"> stream reaches </w:t>
      </w:r>
      <w:r w:rsidR="0056589F" w:rsidRPr="00291270">
        <w:rPr>
          <w:rFonts w:eastAsiaTheme="minorHAnsi"/>
        </w:rPr>
        <w:t xml:space="preserve">in </w:t>
      </w:r>
      <w:r w:rsidR="0056589F">
        <w:rPr>
          <w:rFonts w:eastAsiaTheme="minorHAnsi"/>
        </w:rPr>
        <w:t>central Idaho</w:t>
      </w:r>
      <w:r w:rsidR="0056589F" w:rsidRPr="00291270">
        <w:rPr>
          <w:rFonts w:eastAsiaTheme="minorHAnsi"/>
        </w:rPr>
        <w:t xml:space="preserve">. </w:t>
      </w:r>
      <w:r w:rsidR="00096506">
        <w:rPr>
          <w:rFonts w:eastAsiaTheme="minorHAnsi"/>
        </w:rPr>
        <w:t>C</w:t>
      </w:r>
      <w:r w:rsidR="007E77F4" w:rsidRPr="005D4DCA">
        <w:rPr>
          <w:rFonts w:eastAsiaTheme="minorHAnsi"/>
        </w:rPr>
        <w:t xml:space="preserve">haracterizing variation in natural processes within stream networks and </w:t>
      </w:r>
      <w:r w:rsidR="007E77F4">
        <w:rPr>
          <w:rFonts w:eastAsiaTheme="minorHAnsi"/>
        </w:rPr>
        <w:t>u</w:t>
      </w:r>
      <w:r w:rsidR="007E77F4" w:rsidRPr="005D4DCA">
        <w:rPr>
          <w:rFonts w:eastAsiaTheme="minorHAnsi"/>
        </w:rPr>
        <w:t>nderstanding</w:t>
      </w:r>
      <w:r w:rsidR="007E77F4">
        <w:rPr>
          <w:rFonts w:eastAsiaTheme="minorHAnsi"/>
        </w:rPr>
        <w:t xml:space="preserve"> how </w:t>
      </w:r>
      <w:r w:rsidR="007E77F4" w:rsidRPr="005D4DCA">
        <w:rPr>
          <w:rFonts w:eastAsiaTheme="minorHAnsi"/>
        </w:rPr>
        <w:t>spatial and temporal variability</w:t>
      </w:r>
      <w:r w:rsidR="007E77F4">
        <w:rPr>
          <w:rFonts w:eastAsiaTheme="minorHAnsi"/>
        </w:rPr>
        <w:t xml:space="preserve"> </w:t>
      </w:r>
      <w:r w:rsidR="007E77F4" w:rsidRPr="005D4DCA">
        <w:rPr>
          <w:rFonts w:eastAsiaTheme="minorHAnsi"/>
        </w:rPr>
        <w:t>in physical processes and Pacific salmon interact</w:t>
      </w:r>
      <w:r w:rsidR="00B86FF7">
        <w:rPr>
          <w:rFonts w:eastAsiaTheme="minorHAnsi"/>
        </w:rPr>
        <w:t xml:space="preserve">, </w:t>
      </w:r>
      <w:r w:rsidR="00096506">
        <w:rPr>
          <w:rFonts w:eastAsiaTheme="minorHAnsi"/>
        </w:rPr>
        <w:t xml:space="preserve">is critical for establishing </w:t>
      </w:r>
      <w:r w:rsidR="00B86FF7">
        <w:rPr>
          <w:rFonts w:eastAsiaTheme="minorHAnsi"/>
        </w:rPr>
        <w:t xml:space="preserve">recovery targets </w:t>
      </w:r>
      <w:r w:rsidR="007E77F4">
        <w:rPr>
          <w:rFonts w:eastAsiaTheme="minorHAnsi"/>
        </w:rPr>
        <w:t xml:space="preserve">(Bisson et al. 2009) and </w:t>
      </w:r>
      <w:r w:rsidR="00096506">
        <w:rPr>
          <w:rFonts w:eastAsiaTheme="minorHAnsi"/>
        </w:rPr>
        <w:t xml:space="preserve">for evaluating population </w:t>
      </w:r>
      <w:r w:rsidR="007E77F4">
        <w:rPr>
          <w:rFonts w:eastAsiaTheme="minorHAnsi"/>
        </w:rPr>
        <w:t>persistence under changing environmental conditions (</w:t>
      </w:r>
      <w:r w:rsidR="00096506">
        <w:rPr>
          <w:rFonts w:eastAsiaTheme="minorHAnsi"/>
        </w:rPr>
        <w:t>Isaak et al. 2018</w:t>
      </w:r>
      <w:r w:rsidR="007E77F4">
        <w:rPr>
          <w:rFonts w:eastAsiaTheme="minorHAnsi"/>
        </w:rPr>
        <w:t xml:space="preserve">). </w:t>
      </w:r>
    </w:p>
    <w:bookmarkEnd w:id="59"/>
    <w:p w14:paraId="68DFB3D9" w14:textId="341B7A2D" w:rsidR="00A61C22" w:rsidRPr="00A61C22" w:rsidRDefault="00A61C22" w:rsidP="00A61C22">
      <w:pPr>
        <w:autoSpaceDE w:val="0"/>
        <w:autoSpaceDN w:val="0"/>
        <w:adjustRightInd w:val="0"/>
        <w:spacing w:line="480" w:lineRule="auto"/>
        <w:rPr>
          <w:rFonts w:eastAsiaTheme="minorHAnsi"/>
        </w:rPr>
      </w:pPr>
      <w:r w:rsidRPr="00A61C22">
        <w:rPr>
          <w:rFonts w:eastAsiaTheme="minorHAnsi"/>
        </w:rPr>
        <w:t>Our objectives were to: 1.)</w:t>
      </w:r>
      <w:r>
        <w:rPr>
          <w:rFonts w:eastAsiaTheme="minorHAnsi"/>
          <w:b/>
          <w:bCs/>
        </w:rPr>
        <w:t xml:space="preserve"> </w:t>
      </w:r>
      <w:r w:rsidRPr="00A61C22">
        <w:rPr>
          <w:rFonts w:eastAsiaTheme="minorHAnsi"/>
        </w:rPr>
        <w:t xml:space="preserve">compile </w:t>
      </w:r>
      <w:r>
        <w:rPr>
          <w:rFonts w:eastAsiaTheme="minorHAnsi"/>
        </w:rPr>
        <w:t xml:space="preserve">Chinook salmon </w:t>
      </w:r>
      <w:r w:rsidRPr="00A61C22">
        <w:rPr>
          <w:rFonts w:eastAsiaTheme="minorHAnsi"/>
        </w:rPr>
        <w:t>spawn timing</w:t>
      </w:r>
      <w:del w:id="60" w:author="Sparks, Morgan - FS, ID" w:date="2025-07-09T09:13:00Z" w16du:dateUtc="2025-07-09T15:13:00Z">
        <w:r w:rsidRPr="00A61C22" w:rsidDel="00DA39B0">
          <w:rPr>
            <w:rFonts w:eastAsiaTheme="minorHAnsi"/>
          </w:rPr>
          <w:delText xml:space="preserve">, stream temperature, stream flow, elevation, and slope </w:delText>
        </w:r>
        <w:r w:rsidDel="00DA39B0">
          <w:rPr>
            <w:rFonts w:eastAsiaTheme="minorHAnsi"/>
          </w:rPr>
          <w:delText>data</w:delText>
        </w:r>
      </w:del>
      <w:ins w:id="61" w:author="Sparks, Morgan - FS, ID" w:date="2025-07-09T09:13:00Z" w16du:dateUtc="2025-07-09T15:13:00Z">
        <w:r w:rsidR="00DA39B0">
          <w:rPr>
            <w:rFonts w:eastAsiaTheme="minorHAnsi"/>
          </w:rPr>
          <w:t xml:space="preserve"> and spawning reach-specific physical data for</w:t>
        </w:r>
      </w:ins>
      <w:del w:id="62" w:author="Sparks, Morgan - FS, ID" w:date="2025-07-09T09:13:00Z" w16du:dateUtc="2025-07-09T15:13:00Z">
        <w:r w:rsidDel="00DA39B0">
          <w:rPr>
            <w:rFonts w:eastAsiaTheme="minorHAnsi"/>
          </w:rPr>
          <w:delText xml:space="preserve"> </w:delText>
        </w:r>
        <w:r w:rsidRPr="00A61C22" w:rsidDel="00DA39B0">
          <w:rPr>
            <w:rFonts w:eastAsiaTheme="minorHAnsi"/>
          </w:rPr>
          <w:delText>in</w:delText>
        </w:r>
      </w:del>
      <w:r w:rsidRPr="00A61C22">
        <w:rPr>
          <w:rFonts w:eastAsiaTheme="minorHAnsi"/>
        </w:rPr>
        <w:t xml:space="preserve"> the Middle Fork </w:t>
      </w:r>
      <w:r>
        <w:rPr>
          <w:rFonts w:eastAsiaTheme="minorHAnsi"/>
        </w:rPr>
        <w:t xml:space="preserve">Salmon River (Middle Fork) </w:t>
      </w:r>
      <w:r w:rsidRPr="00A61C22">
        <w:rPr>
          <w:rFonts w:eastAsiaTheme="minorHAnsi"/>
        </w:rPr>
        <w:t>from 2002 to 2005</w:t>
      </w:r>
      <w:r>
        <w:rPr>
          <w:rFonts w:eastAsiaTheme="minorHAnsi"/>
        </w:rPr>
        <w:t xml:space="preserve">; 2.) </w:t>
      </w:r>
      <w:r w:rsidRPr="00A61C22">
        <w:rPr>
          <w:rFonts w:eastAsiaTheme="minorHAnsi"/>
        </w:rPr>
        <w:t xml:space="preserve">compute summary statistics and data visualizations to examine </w:t>
      </w:r>
      <w:r w:rsidR="003C64FF">
        <w:rPr>
          <w:rFonts w:eastAsiaTheme="minorHAnsi"/>
        </w:rPr>
        <w:t xml:space="preserve">phenotypic </w:t>
      </w:r>
      <w:r w:rsidRPr="00A61C22">
        <w:rPr>
          <w:rFonts w:eastAsiaTheme="minorHAnsi"/>
        </w:rPr>
        <w:t xml:space="preserve">variation in Chinook </w:t>
      </w:r>
      <w:r>
        <w:rPr>
          <w:rFonts w:eastAsiaTheme="minorHAnsi"/>
        </w:rPr>
        <w:t>s</w:t>
      </w:r>
      <w:r w:rsidRPr="00A61C22">
        <w:rPr>
          <w:rFonts w:eastAsiaTheme="minorHAnsi"/>
        </w:rPr>
        <w:t>almon spawn timing</w:t>
      </w:r>
      <w:r>
        <w:rPr>
          <w:rFonts w:eastAsiaTheme="minorHAnsi"/>
        </w:rPr>
        <w:t>; and 3.) fit</w:t>
      </w:r>
      <w:r w:rsidRPr="00A61C22">
        <w:rPr>
          <w:rFonts w:eastAsiaTheme="minorHAnsi"/>
        </w:rPr>
        <w:t xml:space="preserve"> a series of linear mixed models to test for relationships between spawn timing (day of year) and environmental covariates.</w:t>
      </w:r>
    </w:p>
    <w:p w14:paraId="4CCEE367" w14:textId="77777777" w:rsidR="00096506" w:rsidRDefault="00096506" w:rsidP="003801CD">
      <w:pPr>
        <w:autoSpaceDE w:val="0"/>
        <w:autoSpaceDN w:val="0"/>
        <w:adjustRightInd w:val="0"/>
        <w:spacing w:line="480" w:lineRule="auto"/>
      </w:pPr>
    </w:p>
    <w:p w14:paraId="41E21784" w14:textId="6F319F46" w:rsidR="00F60F08" w:rsidRDefault="00DA1EED" w:rsidP="007B404F">
      <w:pPr>
        <w:spacing w:line="480" w:lineRule="auto"/>
        <w:rPr>
          <w:b/>
          <w:sz w:val="28"/>
          <w:szCs w:val="28"/>
        </w:rPr>
      </w:pPr>
      <w:bookmarkStart w:id="63" w:name="_Hlk201855794"/>
      <w:bookmarkEnd w:id="54"/>
      <w:r>
        <w:rPr>
          <w:b/>
          <w:sz w:val="28"/>
          <w:szCs w:val="28"/>
        </w:rPr>
        <w:t xml:space="preserve">2. </w:t>
      </w:r>
      <w:r w:rsidR="00F60F08" w:rsidRPr="00291BA6">
        <w:rPr>
          <w:b/>
          <w:sz w:val="28"/>
          <w:szCs w:val="28"/>
        </w:rPr>
        <w:t>Methods</w:t>
      </w:r>
    </w:p>
    <w:bookmarkEnd w:id="63"/>
    <w:p w14:paraId="1C6AC96C" w14:textId="4A248A3D" w:rsidR="00541EB9" w:rsidRDefault="00DA1EED" w:rsidP="007B404F">
      <w:pPr>
        <w:autoSpaceDE w:val="0"/>
        <w:autoSpaceDN w:val="0"/>
        <w:adjustRightInd w:val="0"/>
        <w:spacing w:line="480" w:lineRule="auto"/>
        <w:rPr>
          <w:rFonts w:eastAsiaTheme="minorHAnsi"/>
          <w:b/>
          <w:bCs/>
        </w:rPr>
      </w:pPr>
      <w:r>
        <w:rPr>
          <w:rFonts w:eastAsiaTheme="minorHAnsi"/>
          <w:b/>
          <w:bCs/>
        </w:rPr>
        <w:t xml:space="preserve">2.1 </w:t>
      </w:r>
      <w:r w:rsidR="00541EB9">
        <w:rPr>
          <w:rFonts w:eastAsiaTheme="minorHAnsi"/>
          <w:b/>
          <w:bCs/>
        </w:rPr>
        <w:t>Study Area</w:t>
      </w:r>
    </w:p>
    <w:p w14:paraId="5B5DC390" w14:textId="3C4FF22E" w:rsidR="00352C8A" w:rsidRDefault="0021521C" w:rsidP="00B86FF7">
      <w:pPr>
        <w:spacing w:line="480" w:lineRule="auto"/>
      </w:pPr>
      <w:r>
        <w:lastRenderedPageBreak/>
        <w:t>T</w:t>
      </w:r>
      <w:r w:rsidRPr="00B774A8">
        <w:t xml:space="preserve">he </w:t>
      </w:r>
      <w:r>
        <w:t>Middle Fork is one of eight original National Wild and Scenic Rivers designated in 1968 (NWSRS 2016) and drains about 7,330 km</w:t>
      </w:r>
      <w:r>
        <w:rPr>
          <w:vertAlign w:val="superscript"/>
        </w:rPr>
        <w:t>2</w:t>
      </w:r>
      <w:r>
        <w:t xml:space="preserve"> of a remote area of central Idaho while flowing through the Frank Church River of No Return Wilderness. In 1980, the Central Idaho Wilderness Act established the </w:t>
      </w:r>
      <w:proofErr w:type="gramStart"/>
      <w:r>
        <w:t>906,136 hectare</w:t>
      </w:r>
      <w:proofErr w:type="gramEnd"/>
      <w:r>
        <w:t xml:space="preserve"> wilderness that remains the largest contiguous wilderness in the lower 48 states and the largest in the National Forest system (US Forest Service 1998). From its origin at the confluence of Bear Valley and Marsh Creeks, the </w:t>
      </w:r>
      <w:r w:rsidR="00E25881">
        <w:t>Middle Fork</w:t>
      </w:r>
      <w:r>
        <w:t xml:space="preserve"> flows north-northwest for 171 km through the Salmon River Mountains and joins the Salmon River 92 km downstream from Salmon, Idaho (</w:t>
      </w:r>
      <w:r w:rsidRPr="00D0261D">
        <w:rPr>
          <w:highlight w:val="green"/>
        </w:rPr>
        <w:t>Fig</w:t>
      </w:r>
      <w:r w:rsidR="001D5646" w:rsidRPr="00D0261D">
        <w:rPr>
          <w:highlight w:val="green"/>
        </w:rPr>
        <w:t>ure</w:t>
      </w:r>
      <w:r w:rsidRPr="00D0261D">
        <w:rPr>
          <w:highlight w:val="green"/>
        </w:rPr>
        <w:t xml:space="preserve"> 1</w:t>
      </w:r>
      <w:r w:rsidRPr="00350704">
        <w:t>),</w:t>
      </w:r>
      <w:r>
        <w:t xml:space="preserve"> and 1,144 km from the Pacific Ocean. </w:t>
      </w:r>
      <w:r w:rsidR="00B86FF7" w:rsidRPr="00B86FF7">
        <w:t xml:space="preserve">Minshall et al. (1981), Thurow (2000), Servheen et al. (2001), and Thurow et al. (2019) provide </w:t>
      </w:r>
      <w:r w:rsidR="00B86FF7">
        <w:t xml:space="preserve">more </w:t>
      </w:r>
      <w:r w:rsidR="00B86FF7" w:rsidRPr="00B86FF7">
        <w:t>detailed study area descriptions.</w:t>
      </w:r>
    </w:p>
    <w:p w14:paraId="37245D6E" w14:textId="0059C85D" w:rsidR="0021521C" w:rsidRDefault="004A7552" w:rsidP="004A7552">
      <w:pPr>
        <w:spacing w:line="480" w:lineRule="auto"/>
        <w:ind w:firstLine="720"/>
      </w:pPr>
      <w:r>
        <w:t>The M</w:t>
      </w:r>
      <w:r w:rsidR="00E25881">
        <w:t xml:space="preserve">iddle </w:t>
      </w:r>
      <w:r>
        <w:t>F</w:t>
      </w:r>
      <w:r w:rsidR="00E25881">
        <w:t>ork</w:t>
      </w:r>
      <w:r>
        <w:t xml:space="preserve"> exhibits diverse geology</w:t>
      </w:r>
      <w:del w:id="64" w:author="Sparks, Morgan - FS, ID" w:date="2025-07-09T09:14:00Z" w16du:dateUtc="2025-07-09T15:14:00Z">
        <w:r w:rsidDel="0017344B">
          <w:delText>, diverse</w:delText>
        </w:r>
      </w:del>
      <w:ins w:id="65" w:author="Sparks, Morgan - FS, ID" w:date="2025-07-09T09:14:00Z" w16du:dateUtc="2025-07-09T15:14:00Z">
        <w:r w:rsidR="0017344B">
          <w:t xml:space="preserve"> </w:t>
        </w:r>
        <w:proofErr w:type="gramStart"/>
        <w:r w:rsidR="0017344B">
          <w:t xml:space="preserve">and </w:t>
        </w:r>
      </w:ins>
      <w:r>
        <w:t xml:space="preserve"> topography</w:t>
      </w:r>
      <w:proofErr w:type="gramEnd"/>
      <w:ins w:id="66" w:author="Sparks, Morgan - FS, ID" w:date="2025-07-09T09:15:00Z" w16du:dateUtc="2025-07-09T15:15:00Z">
        <w:r w:rsidR="0017344B">
          <w:t xml:space="preserve"> with</w:t>
        </w:r>
      </w:ins>
      <w:del w:id="67" w:author="Sparks, Morgan - FS, ID" w:date="2025-07-09T09:15:00Z" w16du:dateUtc="2025-07-09T15:15:00Z">
        <w:r w:rsidDel="0017344B">
          <w:delText>, and</w:delText>
        </w:r>
      </w:del>
      <w:r>
        <w:t xml:space="preserve"> high relief. Lewis et al. (2012) </w:t>
      </w:r>
      <w:r w:rsidR="00483060">
        <w:t xml:space="preserve">used field surveys to </w:t>
      </w:r>
      <w:r>
        <w:t xml:space="preserve">develop a detailed geologic map </w:t>
      </w:r>
      <w:r w:rsidR="00483060">
        <w:t xml:space="preserve">that </w:t>
      </w:r>
      <w:r>
        <w:t>illustrate</w:t>
      </w:r>
      <w:r w:rsidR="00483060">
        <w:t>s</w:t>
      </w:r>
      <w:r>
        <w:t xml:space="preserve"> the distribution of four major lithologies: Granitic, Metamorphic, Sedimentary, and Volcanic (</w:t>
      </w:r>
      <w:r w:rsidRPr="00D0261D">
        <w:rPr>
          <w:highlight w:val="green"/>
        </w:rPr>
        <w:t>Figure 2</w:t>
      </w:r>
      <w:r>
        <w:t xml:space="preserve">). These diverse geologies </w:t>
      </w:r>
      <w:r w:rsidR="00483060">
        <w:t>influence the size, shape, and color of Chinook salmon spawning gravels which vary widely across the M</w:t>
      </w:r>
      <w:r w:rsidR="00E25881">
        <w:t xml:space="preserve">iddle </w:t>
      </w:r>
      <w:r w:rsidR="00483060">
        <w:t>F</w:t>
      </w:r>
      <w:r w:rsidR="00E25881">
        <w:t>ork</w:t>
      </w:r>
      <w:r w:rsidR="00483060">
        <w:t xml:space="preserve"> basin</w:t>
      </w:r>
      <w:r w:rsidR="00015D81">
        <w:t>. Lithology m</w:t>
      </w:r>
      <w:r w:rsidR="001E1297">
        <w:t xml:space="preserve">ay </w:t>
      </w:r>
      <w:r w:rsidR="00015D81">
        <w:t xml:space="preserve">also </w:t>
      </w:r>
      <w:r w:rsidR="001E1297">
        <w:t xml:space="preserve">affect </w:t>
      </w:r>
      <w:r w:rsidR="00015D81">
        <w:t xml:space="preserve">stream </w:t>
      </w:r>
      <w:r w:rsidR="001E1297">
        <w:t xml:space="preserve">physiography and </w:t>
      </w:r>
      <w:commentRangeStart w:id="68"/>
      <w:r w:rsidR="00015D81" w:rsidRPr="00015D81">
        <w:t>geomorpholog</w:t>
      </w:r>
      <w:r w:rsidR="001E1297">
        <w:t>y</w:t>
      </w:r>
      <w:commentRangeEnd w:id="68"/>
      <w:r w:rsidR="001E1297">
        <w:rPr>
          <w:rStyle w:val="CommentReference"/>
        </w:rPr>
        <w:commentReference w:id="68"/>
      </w:r>
      <w:r w:rsidR="001E1297">
        <w:t xml:space="preserve">, which are known to </w:t>
      </w:r>
      <w:r w:rsidR="00015D81">
        <w:t xml:space="preserve">influence </w:t>
      </w:r>
      <w:r w:rsidR="00015D81" w:rsidRPr="00015D81">
        <w:t xml:space="preserve">thermal processes in </w:t>
      </w:r>
      <w:r w:rsidR="00015D81">
        <w:t xml:space="preserve">streams </w:t>
      </w:r>
      <w:r w:rsidR="00015D81" w:rsidRPr="00015D81">
        <w:t xml:space="preserve">(O’Sullivan et al. 2019). </w:t>
      </w:r>
    </w:p>
    <w:p w14:paraId="092110F1" w14:textId="19D3220C" w:rsidR="0021521C" w:rsidRDefault="0021521C" w:rsidP="0021521C">
      <w:pPr>
        <w:autoSpaceDE w:val="0"/>
        <w:autoSpaceDN w:val="0"/>
        <w:adjustRightInd w:val="0"/>
        <w:spacing w:line="480" w:lineRule="auto"/>
        <w:ind w:firstLine="720"/>
        <w:rPr>
          <w:rFonts w:eastAsiaTheme="minorHAnsi"/>
        </w:rPr>
      </w:pPr>
      <w:r>
        <w:t>Native fishes include seven salmonid taxa: bull trout (</w:t>
      </w:r>
      <w:r>
        <w:rPr>
          <w:i/>
        </w:rPr>
        <w:t>Salvelinus confluentus)</w:t>
      </w:r>
      <w:r>
        <w:t>, westslope cutthroat trout (</w:t>
      </w:r>
      <w:r w:rsidRPr="00122BCD">
        <w:rPr>
          <w:i/>
        </w:rPr>
        <w:t xml:space="preserve">Oncorhynchus clarki </w:t>
      </w:r>
      <w:proofErr w:type="spellStart"/>
      <w:r w:rsidRPr="00122BCD">
        <w:rPr>
          <w:i/>
        </w:rPr>
        <w:t>lewisi</w:t>
      </w:r>
      <w:proofErr w:type="spellEnd"/>
      <w:r>
        <w:t xml:space="preserve">), </w:t>
      </w:r>
      <w:ins w:id="69" w:author="Sparks, Morgan - FS, ID" w:date="2025-07-09T09:15:00Z" w16du:dateUtc="2025-07-09T15:15:00Z">
        <w:r w:rsidR="0017344B">
          <w:t>anadr</w:t>
        </w:r>
      </w:ins>
      <w:ins w:id="70" w:author="Sparks, Morgan - FS, ID" w:date="2025-07-09T09:19:00Z" w16du:dateUtc="2025-07-09T15:19:00Z">
        <w:r w:rsidR="00B83F70">
          <w:t>o</w:t>
        </w:r>
      </w:ins>
      <w:ins w:id="71" w:author="Sparks, Morgan - FS, ID" w:date="2025-07-09T09:15:00Z" w16du:dateUtc="2025-07-09T15:15:00Z">
        <w:r w:rsidR="0017344B">
          <w:t>mo</w:t>
        </w:r>
      </w:ins>
      <w:ins w:id="72" w:author="Sparks, Morgan - FS, ID" w:date="2025-07-09T09:16:00Z" w16du:dateUtc="2025-07-09T15:16:00Z">
        <w:r w:rsidR="0017344B">
          <w:t xml:space="preserve">us and resident </w:t>
        </w:r>
      </w:ins>
      <w:proofErr w:type="spellStart"/>
      <w:r>
        <w:t>redband</w:t>
      </w:r>
      <w:proofErr w:type="spellEnd"/>
      <w:r>
        <w:t xml:space="preserve"> trout (</w:t>
      </w:r>
      <w:r w:rsidRPr="00122BCD">
        <w:rPr>
          <w:i/>
        </w:rPr>
        <w:t>O. mykiss</w:t>
      </w:r>
      <w:del w:id="73" w:author="Sparks, Morgan - FS, ID" w:date="2025-07-09T09:16:00Z" w16du:dateUtc="2025-07-09T15:16:00Z">
        <w:r w:rsidDel="0017344B">
          <w:delText xml:space="preserve"> </w:delText>
        </w:r>
      </w:del>
      <w:ins w:id="74" w:author="Sparks, Morgan - FS, ID" w:date="2025-07-09T09:16:00Z" w16du:dateUtc="2025-07-09T15:16:00Z">
        <w:r w:rsidR="00B83F70">
          <w:t xml:space="preserve"> </w:t>
        </w:r>
        <w:proofErr w:type="spellStart"/>
        <w:r w:rsidR="00B83F70" w:rsidRPr="00B83F70">
          <w:rPr>
            <w:i/>
            <w:iCs/>
            <w:rPrChange w:id="75" w:author="Sparks, Morgan - FS, ID" w:date="2025-07-09T09:16:00Z" w16du:dateUtc="2025-07-09T15:16:00Z">
              <w:rPr/>
            </w:rPrChange>
          </w:rPr>
          <w:t>gairdneri</w:t>
        </w:r>
        <w:proofErr w:type="spellEnd"/>
        <w:r w:rsidR="00B83F70" w:rsidRPr="00B83F70">
          <w:rPr>
            <w:i/>
            <w:iCs/>
            <w:rPrChange w:id="76" w:author="Sparks, Morgan - FS, ID" w:date="2025-07-09T09:16:00Z" w16du:dateUtc="2025-07-09T15:16:00Z">
              <w:rPr/>
            </w:rPrChange>
          </w:rPr>
          <w:t>)</w:t>
        </w:r>
      </w:ins>
      <w:del w:id="77" w:author="Sparks, Morgan - FS, ID" w:date="2025-07-09T09:16:00Z" w16du:dateUtc="2025-07-09T15:16:00Z">
        <w:r w:rsidDel="0017344B">
          <w:delText>ssp.</w:delText>
        </w:r>
      </w:del>
      <w:r>
        <w:t>), mountain whitefish (</w:t>
      </w:r>
      <w:proofErr w:type="spellStart"/>
      <w:r w:rsidRPr="00122BCD">
        <w:rPr>
          <w:i/>
        </w:rPr>
        <w:t>Prosopium</w:t>
      </w:r>
      <w:proofErr w:type="spellEnd"/>
      <w:r w:rsidRPr="00122BCD">
        <w:rPr>
          <w:i/>
        </w:rPr>
        <w:t xml:space="preserve"> </w:t>
      </w:r>
      <w:proofErr w:type="spellStart"/>
      <w:r w:rsidRPr="00122BCD">
        <w:rPr>
          <w:i/>
        </w:rPr>
        <w:t>williamsoni</w:t>
      </w:r>
      <w:proofErr w:type="spellEnd"/>
      <w:r>
        <w:t>)</w:t>
      </w:r>
      <w:del w:id="78" w:author="Sparks, Morgan - FS, ID" w:date="2025-07-09T09:16:00Z" w16du:dateUtc="2025-07-09T15:16:00Z">
        <w:r w:rsidDel="0017344B">
          <w:delText>, summer steelhead (</w:delText>
        </w:r>
        <w:r w:rsidRPr="00122BCD" w:rsidDel="0017344B">
          <w:rPr>
            <w:i/>
          </w:rPr>
          <w:delText>O. mykiss</w:delText>
        </w:r>
        <w:r w:rsidDel="0017344B">
          <w:delText>)</w:delText>
        </w:r>
      </w:del>
      <w:r>
        <w:t>, and spring/summer Chinook salmon (Thurow 1985</w:t>
      </w:r>
      <w:r w:rsidRPr="0086298B">
        <w:t xml:space="preserve">). </w:t>
      </w:r>
      <w:r w:rsidRPr="0086298B">
        <w:rPr>
          <w:rFonts w:eastAsiaTheme="minorHAnsi"/>
        </w:rPr>
        <w:t xml:space="preserve">Prior to overfishing and habitat alterations, </w:t>
      </w:r>
      <w:r>
        <w:rPr>
          <w:rFonts w:eastAsiaTheme="minorHAnsi"/>
        </w:rPr>
        <w:t>adult C</w:t>
      </w:r>
      <w:r w:rsidRPr="0086298B">
        <w:rPr>
          <w:rFonts w:eastAsiaTheme="minorHAnsi"/>
        </w:rPr>
        <w:t xml:space="preserve">hinook salmon </w:t>
      </w:r>
      <w:r>
        <w:rPr>
          <w:rFonts w:eastAsiaTheme="minorHAnsi"/>
        </w:rPr>
        <w:t>migrating up</w:t>
      </w:r>
      <w:r w:rsidRPr="0086298B">
        <w:rPr>
          <w:rFonts w:eastAsiaTheme="minorHAnsi"/>
        </w:rPr>
        <w:t xml:space="preserve"> the Columbia River formed a continuum from March to October with the largest part of the run likely consisting of summer </w:t>
      </w:r>
      <w:r>
        <w:rPr>
          <w:rFonts w:eastAsiaTheme="minorHAnsi"/>
        </w:rPr>
        <w:t>C</w:t>
      </w:r>
      <w:r w:rsidRPr="0086298B">
        <w:rPr>
          <w:rFonts w:eastAsiaTheme="minorHAnsi"/>
        </w:rPr>
        <w:t>hinook salmon (Thompson 1951).</w:t>
      </w:r>
      <w:r>
        <w:t xml:space="preserve"> In recent decades, for </w:t>
      </w:r>
      <w:r>
        <w:lastRenderedPageBreak/>
        <w:t>management convenience</w:t>
      </w:r>
      <w:r w:rsidR="005D16D7">
        <w:t xml:space="preserve"> Columbia River Basin </w:t>
      </w:r>
      <w:r>
        <w:t xml:space="preserve">Chinook salmon have been described as spring, summer, and fall </w:t>
      </w:r>
      <w:r w:rsidR="005D16D7">
        <w:t>ecotypes</w:t>
      </w:r>
      <w:r>
        <w:t xml:space="preserve">; separated primarily by their time of passage over Bonneville Dam (Matthews and Waples 1991). </w:t>
      </w:r>
      <w:r w:rsidRPr="00744D24">
        <w:rPr>
          <w:color w:val="000000" w:themeColor="text1"/>
          <w:lang w:val="en"/>
        </w:rPr>
        <w:t>Chinook salmon are more correctly described as a continuum of forms falling along a temporal cline related to incubation and rearing temperatures (Brannon et al. 2004). Chinook salmon population structure in the C</w:t>
      </w:r>
      <w:r w:rsidR="00BB67AC">
        <w:rPr>
          <w:color w:val="000000" w:themeColor="text1"/>
          <w:lang w:val="en"/>
        </w:rPr>
        <w:t xml:space="preserve">olumbia </w:t>
      </w:r>
      <w:r w:rsidRPr="00744D24">
        <w:rPr>
          <w:color w:val="000000" w:themeColor="text1"/>
          <w:lang w:val="en"/>
        </w:rPr>
        <w:t>R</w:t>
      </w:r>
      <w:r w:rsidR="00BB67AC">
        <w:rPr>
          <w:color w:val="000000" w:themeColor="text1"/>
          <w:lang w:val="en"/>
        </w:rPr>
        <w:t xml:space="preserve">iver </w:t>
      </w:r>
      <w:r w:rsidRPr="00744D24">
        <w:rPr>
          <w:color w:val="000000" w:themeColor="text1"/>
          <w:lang w:val="en"/>
        </w:rPr>
        <w:t>B</w:t>
      </w:r>
      <w:r w:rsidR="00BB67AC">
        <w:rPr>
          <w:color w:val="000000" w:themeColor="text1"/>
          <w:lang w:val="en"/>
        </w:rPr>
        <w:t>asin</w:t>
      </w:r>
      <w:r w:rsidRPr="00744D24">
        <w:rPr>
          <w:color w:val="000000" w:themeColor="text1"/>
          <w:lang w:val="en"/>
        </w:rPr>
        <w:t xml:space="preserve"> reflects the genetic composition of the founding sources within the region, shaped by the environment (principally temperature), resulting in a life history evolutionary strategy to maximize fitness under the conditions delineated</w:t>
      </w:r>
      <w:r>
        <w:rPr>
          <w:color w:val="000000" w:themeColor="text1"/>
          <w:lang w:val="en"/>
        </w:rPr>
        <w:t xml:space="preserve"> </w:t>
      </w:r>
      <w:r w:rsidRPr="00744D24">
        <w:rPr>
          <w:color w:val="000000" w:themeColor="text1"/>
          <w:lang w:val="en"/>
        </w:rPr>
        <w:t xml:space="preserve">(Brannon et al. 2004). </w:t>
      </w:r>
      <w:r w:rsidRPr="00744D24">
        <w:rPr>
          <w:color w:val="000000" w:themeColor="text1"/>
        </w:rPr>
        <w:t xml:space="preserve">Healey (1991) categorized juvenile Chinook salmon that migrate seaward after one or more years as stream-type and those that migrate as </w:t>
      </w:r>
      <w:proofErr w:type="spellStart"/>
      <w:r w:rsidRPr="00744D24">
        <w:rPr>
          <w:color w:val="000000" w:themeColor="text1"/>
        </w:rPr>
        <w:t>subyearlings</w:t>
      </w:r>
      <w:proofErr w:type="spellEnd"/>
      <w:r w:rsidRPr="00744D24">
        <w:rPr>
          <w:color w:val="000000" w:themeColor="text1"/>
        </w:rPr>
        <w:t xml:space="preserve"> as ocean-type</w:t>
      </w:r>
      <w:commentRangeStart w:id="79"/>
      <w:commentRangeStart w:id="80"/>
      <w:r w:rsidRPr="00744D24">
        <w:rPr>
          <w:color w:val="000000" w:themeColor="text1"/>
        </w:rPr>
        <w:t xml:space="preserve">. </w:t>
      </w:r>
      <w:bookmarkStart w:id="81" w:name="_Hlk201843211"/>
      <w:r w:rsidRPr="00744D24">
        <w:rPr>
          <w:color w:val="000000" w:themeColor="text1"/>
        </w:rPr>
        <w:t>Within the M</w:t>
      </w:r>
      <w:r w:rsidR="00E25881">
        <w:rPr>
          <w:color w:val="000000" w:themeColor="text1"/>
        </w:rPr>
        <w:t xml:space="preserve">iddle </w:t>
      </w:r>
      <w:r w:rsidRPr="00744D24">
        <w:rPr>
          <w:color w:val="000000" w:themeColor="text1"/>
        </w:rPr>
        <w:t>F</w:t>
      </w:r>
      <w:r w:rsidR="00E25881">
        <w:rPr>
          <w:color w:val="000000" w:themeColor="text1"/>
        </w:rPr>
        <w:t>ork</w:t>
      </w:r>
      <w:r w:rsidRPr="00744D24">
        <w:rPr>
          <w:color w:val="000000" w:themeColor="text1"/>
        </w:rPr>
        <w:t xml:space="preserve">, only stream-type Chinook </w:t>
      </w:r>
      <w:r>
        <w:t>salmon are present and spring-run fish predominate. Summer-run fish occur sympatrically with spring-run fish in several drainages, including Big, Camas, and Loon creeks (Fulton 1968; Gebhards 1959; IDFG 1992; Parkhurst 1950), Rapid River, and the lower mainstem M</w:t>
      </w:r>
      <w:r w:rsidR="00E25881">
        <w:t xml:space="preserve">iddle </w:t>
      </w:r>
      <w:r>
        <w:t>F</w:t>
      </w:r>
      <w:r w:rsidR="00E25881">
        <w:t>ork</w:t>
      </w:r>
      <w:r>
        <w:t>. Our observations of M</w:t>
      </w:r>
      <w:r w:rsidR="00E25881">
        <w:t xml:space="preserve">iddle </w:t>
      </w:r>
      <w:r>
        <w:t>F</w:t>
      </w:r>
      <w:r w:rsidR="00E25881">
        <w:t>ork</w:t>
      </w:r>
      <w:r>
        <w:t xml:space="preserve"> fish are consistent with those reported by Mathews and Waples (1991); s</w:t>
      </w:r>
      <w:r w:rsidRPr="00133C47">
        <w:rPr>
          <w:rFonts w:eastAsiaTheme="minorHAnsi"/>
          <w:bCs/>
        </w:rPr>
        <w:t>pring</w:t>
      </w:r>
      <w:r>
        <w:rPr>
          <w:rFonts w:eastAsiaTheme="minorHAnsi"/>
          <w:bCs/>
        </w:rPr>
        <w:t>-</w:t>
      </w:r>
      <w:r w:rsidRPr="00133C47">
        <w:rPr>
          <w:rFonts w:eastAsiaTheme="minorHAnsi"/>
        </w:rPr>
        <w:t xml:space="preserve">runs spawn </w:t>
      </w:r>
      <w:r>
        <w:rPr>
          <w:rFonts w:eastAsiaTheme="minorHAnsi"/>
        </w:rPr>
        <w:t xml:space="preserve">earliest in higher elevation </w:t>
      </w:r>
      <w:r w:rsidRPr="00133C47">
        <w:rPr>
          <w:rFonts w:eastAsiaTheme="minorHAnsi"/>
        </w:rPr>
        <w:t>headwater</w:t>
      </w:r>
      <w:r>
        <w:rPr>
          <w:rFonts w:eastAsiaTheme="minorHAnsi"/>
        </w:rPr>
        <w:t xml:space="preserve"> stream reaches compared to </w:t>
      </w:r>
      <w:r w:rsidRPr="00133C47">
        <w:rPr>
          <w:rFonts w:eastAsiaTheme="minorHAnsi"/>
        </w:rPr>
        <w:t>summer</w:t>
      </w:r>
      <w:r>
        <w:rPr>
          <w:rFonts w:eastAsiaTheme="minorHAnsi"/>
        </w:rPr>
        <w:t>-</w:t>
      </w:r>
      <w:r w:rsidRPr="00133C47">
        <w:rPr>
          <w:rFonts w:eastAsiaTheme="minorHAnsi"/>
        </w:rPr>
        <w:t xml:space="preserve">runs </w:t>
      </w:r>
      <w:r>
        <w:rPr>
          <w:rFonts w:eastAsiaTheme="minorHAnsi"/>
        </w:rPr>
        <w:t xml:space="preserve">that spawn later at </w:t>
      </w:r>
      <w:r w:rsidRPr="00133C47">
        <w:rPr>
          <w:rFonts w:eastAsiaTheme="minorHAnsi"/>
        </w:rPr>
        <w:t xml:space="preserve">lower </w:t>
      </w:r>
      <w:r>
        <w:rPr>
          <w:rFonts w:eastAsiaTheme="minorHAnsi"/>
        </w:rPr>
        <w:t>elevations</w:t>
      </w:r>
      <w:commentRangeStart w:id="82"/>
      <w:commentRangeStart w:id="83"/>
      <w:r>
        <w:rPr>
          <w:rFonts w:eastAsiaTheme="minorHAnsi"/>
        </w:rPr>
        <w:t xml:space="preserve">. </w:t>
      </w:r>
      <w:commentRangeEnd w:id="79"/>
      <w:r w:rsidR="005D16D7">
        <w:rPr>
          <w:rStyle w:val="CommentReference"/>
        </w:rPr>
        <w:commentReference w:id="79"/>
      </w:r>
      <w:commentRangeEnd w:id="80"/>
      <w:commentRangeEnd w:id="82"/>
      <w:commentRangeEnd w:id="83"/>
      <w:r w:rsidR="00770ABA">
        <w:rPr>
          <w:rStyle w:val="CommentReference"/>
        </w:rPr>
        <w:commentReference w:id="80"/>
      </w:r>
      <w:r w:rsidR="005D16D7">
        <w:rPr>
          <w:rStyle w:val="CommentReference"/>
        </w:rPr>
        <w:commentReference w:id="82"/>
      </w:r>
      <w:bookmarkEnd w:id="81"/>
      <w:r w:rsidR="003C64FF">
        <w:rPr>
          <w:rStyle w:val="CommentReference"/>
        </w:rPr>
        <w:commentReference w:id="83"/>
      </w:r>
    </w:p>
    <w:p w14:paraId="5493A812" w14:textId="6977904C" w:rsidR="0021521C" w:rsidRDefault="0021521C" w:rsidP="0021521C">
      <w:pPr>
        <w:spacing w:line="480" w:lineRule="auto"/>
        <w:ind w:firstLine="720"/>
      </w:pPr>
      <w:r>
        <w:t xml:space="preserve">The </w:t>
      </w:r>
      <w:r w:rsidRPr="00B774A8">
        <w:t xml:space="preserve">study area </w:t>
      </w:r>
      <w:r>
        <w:t xml:space="preserve">is unique for several reasons </w:t>
      </w:r>
      <w:ins w:id="84" w:author="Sparks, Morgan - FS, ID" w:date="2025-07-09T09:19:00Z" w16du:dateUtc="2025-07-09T15:19:00Z">
        <w:r w:rsidR="00B83F70">
          <w:t>(</w:t>
        </w:r>
      </w:ins>
      <w:del w:id="85" w:author="Sparks, Morgan - FS, ID" w:date="2025-07-09T09:19:00Z" w16du:dateUtc="2025-07-09T15:19:00Z">
        <w:r w:rsidDel="00B83F70">
          <w:delText xml:space="preserve">described by </w:delText>
        </w:r>
      </w:del>
      <w:r>
        <w:t xml:space="preserve">Thurow et al. </w:t>
      </w:r>
      <w:del w:id="86" w:author="Sparks, Morgan - FS, ID" w:date="2025-07-09T09:19:00Z" w16du:dateUtc="2025-07-09T15:19:00Z">
        <w:r w:rsidDel="00B83F70">
          <w:delText>(</w:delText>
        </w:r>
      </w:del>
      <w:r>
        <w:t>2019). Chinook</w:t>
      </w:r>
      <w:r w:rsidRPr="00B774A8">
        <w:t xml:space="preserve"> salmon stocks </w:t>
      </w:r>
      <w:r>
        <w:t>in the M</w:t>
      </w:r>
      <w:r w:rsidR="00E25881">
        <w:t xml:space="preserve">iddle </w:t>
      </w:r>
      <w:r>
        <w:t>F</w:t>
      </w:r>
      <w:r w:rsidR="00E25881">
        <w:t>ork</w:t>
      </w:r>
      <w:r>
        <w:t xml:space="preserve"> basin </w:t>
      </w:r>
      <w:r w:rsidRPr="00B774A8">
        <w:t>are wild</w:t>
      </w:r>
      <w:r>
        <w:t>, i</w:t>
      </w:r>
      <w:r w:rsidRPr="00B774A8">
        <w:t xml:space="preserve">ndigenous, </w:t>
      </w:r>
      <w:r>
        <w:t xml:space="preserve">and </w:t>
      </w:r>
      <w:r w:rsidRPr="00B774A8">
        <w:t xml:space="preserve">unaltered by </w:t>
      </w:r>
      <w:r>
        <w:t xml:space="preserve">direct </w:t>
      </w:r>
      <w:r w:rsidRPr="00B774A8">
        <w:t>hatchery supplementation</w:t>
      </w:r>
      <w:r>
        <w:t xml:space="preserve"> </w:t>
      </w:r>
      <w:r w:rsidR="00BB4548">
        <w:t xml:space="preserve">and </w:t>
      </w:r>
      <w:r>
        <w:t>the M</w:t>
      </w:r>
      <w:r w:rsidR="00E25881">
        <w:t xml:space="preserve">iddle </w:t>
      </w:r>
      <w:r>
        <w:t>F</w:t>
      </w:r>
      <w:r w:rsidR="00E25881">
        <w:t>ork</w:t>
      </w:r>
      <w:r>
        <w:t xml:space="preserve"> is managed as a designated wild anadromous fish sanctuary </w:t>
      </w:r>
      <w:r w:rsidR="00BB4548">
        <w:t xml:space="preserve">to </w:t>
      </w:r>
      <w:r>
        <w:t>preserv</w:t>
      </w:r>
      <w:r w:rsidR="00BB4548">
        <w:t>e</w:t>
      </w:r>
      <w:r>
        <w:t xml:space="preserve"> the genetic integrity of wild, native salmonids (IDFG 2019). </w:t>
      </w:r>
      <w:r w:rsidR="00BB4548">
        <w:t>N</w:t>
      </w:r>
      <w:r>
        <w:t>atural processes in the M</w:t>
      </w:r>
      <w:r w:rsidR="00E25881">
        <w:t xml:space="preserve">iddle </w:t>
      </w:r>
      <w:r>
        <w:t>F</w:t>
      </w:r>
      <w:r w:rsidR="00E25881">
        <w:t>ork</w:t>
      </w:r>
      <w:r>
        <w:t xml:space="preserve"> function relatively unimpeded by humans</w:t>
      </w:r>
      <w:r w:rsidR="00BB4548">
        <w:t xml:space="preserve"> so n</w:t>
      </w:r>
      <w:r>
        <w:t xml:space="preserve">atal habitats remain diverse, high quality, and connected (Thurow 2000; Isaak and Thurow 2006; Thurow 2015). Within most of the drainage, habitat quality </w:t>
      </w:r>
      <w:r w:rsidRPr="00B774A8">
        <w:t xml:space="preserve">has not been substantially altered </w:t>
      </w:r>
      <w:r>
        <w:t xml:space="preserve">by anthropogenic activities and exotic fishes are </w:t>
      </w:r>
      <w:r>
        <w:lastRenderedPageBreak/>
        <w:t>uncommon</w:t>
      </w:r>
      <w:r w:rsidRPr="00B774A8">
        <w:t xml:space="preserve">. </w:t>
      </w:r>
      <w:r>
        <w:t xml:space="preserve">Minimal anthropogenic effects and a geographic size that facilitates the existence of natural processes including wildfire, floods, debris flows, and snow avalanches ensure continual generation and maintenance of a diversity of stream habitats (Isaak et al. 2003; Thurow 2015). </w:t>
      </w:r>
      <w:r w:rsidRPr="00B774A8">
        <w:t xml:space="preserve">About </w:t>
      </w:r>
      <w:r>
        <w:t xml:space="preserve">800 </w:t>
      </w:r>
      <w:r w:rsidRPr="00B774A8">
        <w:t xml:space="preserve">km of tributaries and the mainstem are accessible to </w:t>
      </w:r>
      <w:r>
        <w:t>Chinook</w:t>
      </w:r>
      <w:r w:rsidRPr="00B774A8">
        <w:t xml:space="preserve"> salmon (Mallet 1974; Thurow 1985)</w:t>
      </w:r>
      <w:r>
        <w:t xml:space="preserve"> and connectivity among its populations is high (Fullerton et al. 2016). </w:t>
      </w:r>
    </w:p>
    <w:p w14:paraId="3FA38F0F" w14:textId="77777777" w:rsidR="0021521C" w:rsidRDefault="0021521C" w:rsidP="00541EB9">
      <w:pPr>
        <w:autoSpaceDE w:val="0"/>
        <w:autoSpaceDN w:val="0"/>
        <w:adjustRightInd w:val="0"/>
        <w:rPr>
          <w:rFonts w:eastAsiaTheme="minorHAnsi"/>
          <w:b/>
          <w:bCs/>
        </w:rPr>
      </w:pPr>
    </w:p>
    <w:p w14:paraId="00B40819" w14:textId="77777777" w:rsidR="0021521C" w:rsidRDefault="0021521C" w:rsidP="00541EB9">
      <w:pPr>
        <w:autoSpaceDE w:val="0"/>
        <w:autoSpaceDN w:val="0"/>
        <w:adjustRightInd w:val="0"/>
        <w:rPr>
          <w:rFonts w:eastAsiaTheme="minorHAnsi"/>
          <w:b/>
          <w:bCs/>
        </w:rPr>
      </w:pPr>
    </w:p>
    <w:p w14:paraId="15A74BCD" w14:textId="10170690" w:rsidR="00A228EC" w:rsidRDefault="00DA1EED" w:rsidP="00A228EC">
      <w:pPr>
        <w:autoSpaceDE w:val="0"/>
        <w:autoSpaceDN w:val="0"/>
        <w:adjustRightInd w:val="0"/>
        <w:rPr>
          <w:rFonts w:eastAsiaTheme="minorHAnsi"/>
          <w:b/>
          <w:bCs/>
        </w:rPr>
      </w:pPr>
      <w:r>
        <w:rPr>
          <w:rFonts w:eastAsiaTheme="minorHAnsi"/>
          <w:b/>
          <w:bCs/>
        </w:rPr>
        <w:t xml:space="preserve">2.2 </w:t>
      </w:r>
      <w:r w:rsidR="00A228EC">
        <w:rPr>
          <w:rFonts w:eastAsiaTheme="minorHAnsi"/>
          <w:b/>
          <w:bCs/>
        </w:rPr>
        <w:t>Reach Selection</w:t>
      </w:r>
    </w:p>
    <w:p w14:paraId="4E13AB19" w14:textId="77777777" w:rsidR="003C528E" w:rsidRDefault="003C528E" w:rsidP="00A228EC">
      <w:pPr>
        <w:autoSpaceDE w:val="0"/>
        <w:autoSpaceDN w:val="0"/>
        <w:adjustRightInd w:val="0"/>
        <w:rPr>
          <w:rFonts w:eastAsiaTheme="minorHAnsi"/>
          <w:b/>
          <w:bCs/>
        </w:rPr>
      </w:pPr>
    </w:p>
    <w:p w14:paraId="6397C931" w14:textId="4A2F46C6" w:rsidR="003C528E" w:rsidRDefault="00096506" w:rsidP="0098347A">
      <w:pPr>
        <w:spacing w:line="480" w:lineRule="auto"/>
      </w:pPr>
      <w:r>
        <w:t>We selected s</w:t>
      </w:r>
      <w:r w:rsidR="003D037B">
        <w:t xml:space="preserve">tudy reaches in known Chinook salmon spawning areas to encompass a range of parent geologies, channel morphologies, elevations, stream sizes, riparian canopies, instream cover types, and redd densities. </w:t>
      </w:r>
      <w:r w:rsidR="003C528E">
        <w:t>Twelve major streams and hundreds of smaller ones are tributary to the mainstem M</w:t>
      </w:r>
      <w:r w:rsidR="00E25881">
        <w:t xml:space="preserve">iddle </w:t>
      </w:r>
      <w:r w:rsidR="003C528E">
        <w:t>F</w:t>
      </w:r>
      <w:r w:rsidR="00E25881">
        <w:t>ork</w:t>
      </w:r>
      <w:r w:rsidR="001D5646">
        <w:t xml:space="preserve"> (</w:t>
      </w:r>
      <w:r w:rsidR="001D5646" w:rsidRPr="00350704">
        <w:t>Fig</w:t>
      </w:r>
      <w:r w:rsidR="001D5646">
        <w:t>ure</w:t>
      </w:r>
      <w:r w:rsidR="001D5646" w:rsidRPr="00350704">
        <w:t xml:space="preserve"> 1)</w:t>
      </w:r>
      <w:r w:rsidR="003C528E">
        <w:t>.</w:t>
      </w:r>
      <w:r w:rsidR="001D5646">
        <w:t xml:space="preserve"> </w:t>
      </w:r>
      <w:r w:rsidR="003C528E">
        <w:t xml:space="preserve">Chinook salmon spawn throughout the </w:t>
      </w:r>
      <w:r w:rsidR="001D5646">
        <w:t xml:space="preserve">drainage </w:t>
      </w:r>
      <w:r w:rsidR="003C528E">
        <w:t>with most redds (98%) constructed in ten major tributaries and the remainder in the mainstem</w:t>
      </w:r>
      <w:r w:rsidR="001D5646">
        <w:t xml:space="preserve"> (Thurow et al. 2019)</w:t>
      </w:r>
      <w:r w:rsidR="003C528E">
        <w:t xml:space="preserve">. Spawning occurs at elevations ranging from </w:t>
      </w:r>
      <w:r w:rsidR="00C847E7">
        <w:t xml:space="preserve">less than 920 </w:t>
      </w:r>
      <w:r w:rsidR="001D5646">
        <w:t xml:space="preserve">m </w:t>
      </w:r>
      <w:r w:rsidR="003C528E">
        <w:t xml:space="preserve">in </w:t>
      </w:r>
      <w:r w:rsidR="00C97346">
        <w:t>the lower mainstem M</w:t>
      </w:r>
      <w:r w:rsidR="00E25881">
        <w:t xml:space="preserve">iddle </w:t>
      </w:r>
      <w:r w:rsidR="00C97346">
        <w:t>F</w:t>
      </w:r>
      <w:r w:rsidR="00E25881">
        <w:t>ork</w:t>
      </w:r>
      <w:r w:rsidR="00C97346">
        <w:t xml:space="preserve"> </w:t>
      </w:r>
      <w:ins w:id="87" w:author="Sparks, Morgan - FS, ID" w:date="2025-07-09T09:20:00Z" w16du:dateUtc="2025-07-09T15:20:00Z">
        <w:r w:rsidR="00B83F70">
          <w:t xml:space="preserve">and </w:t>
        </w:r>
      </w:ins>
      <w:del w:id="88" w:author="Sparks, Morgan - FS, ID" w:date="2025-07-09T09:20:00Z" w16du:dateUtc="2025-07-09T15:20:00Z">
        <w:r w:rsidR="00C97346" w:rsidDel="00B83F70">
          <w:delText>&gt;</w:delText>
        </w:r>
      </w:del>
      <w:ins w:id="89" w:author="Sparks, Morgan - FS, ID" w:date="2025-07-09T09:20:00Z" w16du:dateUtc="2025-07-09T15:20:00Z">
        <w:r w:rsidR="00B83F70">
          <w:t xml:space="preserve">more than </w:t>
        </w:r>
      </w:ins>
      <w:r w:rsidR="0098347A">
        <w:t>2000</w:t>
      </w:r>
      <w:r w:rsidR="00C97346">
        <w:t xml:space="preserve"> </w:t>
      </w:r>
      <w:r w:rsidR="001D5646">
        <w:t xml:space="preserve">m </w:t>
      </w:r>
      <w:r w:rsidR="003C528E">
        <w:t xml:space="preserve">in </w:t>
      </w:r>
      <w:r w:rsidR="001D5646">
        <w:t xml:space="preserve">the </w:t>
      </w:r>
      <w:r w:rsidR="003C528E">
        <w:t>headwater</w:t>
      </w:r>
      <w:r w:rsidR="001D5646">
        <w:t>s of</w:t>
      </w:r>
      <w:r w:rsidR="00352C8A">
        <w:t xml:space="preserve"> Bear Valley, Camas, Loon, and Marsh creeks. </w:t>
      </w:r>
    </w:p>
    <w:p w14:paraId="170D5CD1" w14:textId="0F3BF974" w:rsidR="00560659" w:rsidRDefault="003D037B" w:rsidP="00560659">
      <w:pPr>
        <w:spacing w:line="480" w:lineRule="auto"/>
      </w:pPr>
      <w:r>
        <w:tab/>
        <w:t xml:space="preserve">From 2001-2005, we selected study reaches in six major spawning tributaries </w:t>
      </w:r>
      <w:r w:rsidR="0098347A">
        <w:t>(</w:t>
      </w:r>
      <w:r w:rsidR="000F25C5">
        <w:t xml:space="preserve">Big, Bear Valley, Camas, Loon, Marsh, </w:t>
      </w:r>
      <w:r w:rsidR="0098347A">
        <w:t xml:space="preserve">and </w:t>
      </w:r>
      <w:r w:rsidR="000F25C5">
        <w:t xml:space="preserve">Sulphur </w:t>
      </w:r>
      <w:r w:rsidR="0098347A">
        <w:t xml:space="preserve">creeks). </w:t>
      </w:r>
      <w:r w:rsidR="007C4DEC">
        <w:t xml:space="preserve">To assist collaboration and increase efficiency, some study reaches were selected within index reaches monitored annually by the Idaho Department of Fish and Game (IDFG), the Nez Perce or </w:t>
      </w:r>
      <w:proofErr w:type="gramStart"/>
      <w:r w:rsidR="007C4DEC">
        <w:t>Shoshone-Bannock</w:t>
      </w:r>
      <w:proofErr w:type="gramEnd"/>
      <w:r w:rsidR="007C4DEC">
        <w:t xml:space="preserve"> tribes, and the US Forest Service</w:t>
      </w:r>
      <w:r w:rsidR="0098347A">
        <w:t xml:space="preserve"> (see explanation of index reaches in Thurow et al. 2019)</w:t>
      </w:r>
      <w:r w:rsidR="007C4DEC">
        <w:t xml:space="preserve">. </w:t>
      </w:r>
    </w:p>
    <w:p w14:paraId="76AE804F" w14:textId="4FC4EFBE" w:rsidR="002D0BF1" w:rsidDel="00B83F70" w:rsidRDefault="00560659" w:rsidP="002D0BF1">
      <w:pPr>
        <w:spacing w:line="480" w:lineRule="auto"/>
        <w:ind w:firstLine="720"/>
        <w:rPr>
          <w:del w:id="90" w:author="Sparks, Morgan - FS, ID" w:date="2025-07-09T09:21:00Z" w16du:dateUtc="2025-07-09T15:21:00Z"/>
        </w:rPr>
      </w:pPr>
      <w:del w:id="91" w:author="Sparks, Morgan - FS, ID" w:date="2025-07-09T09:21:00Z" w16du:dateUtc="2025-07-09T15:21:00Z">
        <w:r w:rsidDel="00B83F70">
          <w:rPr>
            <w:bCs/>
          </w:rPr>
          <w:delText>After selecting reach locations, we designated and marked subsections within each reach.</w:delText>
        </w:r>
        <w:r w:rsidR="002D0BF1" w:rsidDel="00B83F70">
          <w:delText xml:space="preserve"> </w:delText>
        </w:r>
        <w:r w:rsidDel="00B83F70">
          <w:rPr>
            <w:bCs/>
          </w:rPr>
          <w:delText>We began at the downstream reach boundary and flagg</w:delText>
        </w:r>
        <w:r w:rsidR="0098347A" w:rsidDel="00B83F70">
          <w:rPr>
            <w:bCs/>
          </w:rPr>
          <w:delText xml:space="preserve">ed </w:delText>
        </w:r>
        <w:r w:rsidDel="00B83F70">
          <w:rPr>
            <w:bCs/>
          </w:rPr>
          <w:delText xml:space="preserve">vegetation </w:delText>
        </w:r>
        <w:r w:rsidR="0098347A" w:rsidDel="00B83F70">
          <w:rPr>
            <w:bCs/>
          </w:rPr>
          <w:delText xml:space="preserve">on </w:delText>
        </w:r>
        <w:r w:rsidDel="00B83F70">
          <w:rPr>
            <w:bCs/>
          </w:rPr>
          <w:delText xml:space="preserve">opposite stream </w:delText>
        </w:r>
        <w:r w:rsidR="007C4DEC" w:rsidRPr="00560659" w:rsidDel="00B83F70">
          <w:rPr>
            <w:bCs/>
          </w:rPr>
          <w:delText>banks</w:delText>
        </w:r>
        <w:r w:rsidDel="00B83F70">
          <w:rPr>
            <w:bCs/>
          </w:rPr>
          <w:delText xml:space="preserve">. </w:delText>
        </w:r>
        <w:r w:rsidR="002D0BF1" w:rsidDel="00B83F70">
          <w:rPr>
            <w:bCs/>
          </w:rPr>
          <w:delText>A</w:delText>
        </w:r>
        <w:r w:rsidDel="00B83F70">
          <w:rPr>
            <w:bCs/>
          </w:rPr>
          <w:delText xml:space="preserve">n indelible marker </w:delText>
        </w:r>
        <w:r w:rsidR="002D0BF1" w:rsidDel="00B83F70">
          <w:rPr>
            <w:bCs/>
          </w:rPr>
          <w:delText xml:space="preserve">was used </w:delText>
        </w:r>
        <w:r w:rsidDel="00B83F70">
          <w:rPr>
            <w:bCs/>
          </w:rPr>
          <w:delText xml:space="preserve">to </w:delText>
        </w:r>
        <w:r w:rsidR="007C4DEC" w:rsidRPr="00560659" w:rsidDel="00B83F70">
          <w:rPr>
            <w:bCs/>
          </w:rPr>
          <w:delText>label</w:delText>
        </w:r>
        <w:r w:rsidDel="00B83F70">
          <w:rPr>
            <w:bCs/>
          </w:rPr>
          <w:delText xml:space="preserve"> </w:delText>
        </w:r>
        <w:r w:rsidR="007C4DEC" w:rsidRPr="00560659" w:rsidDel="00B83F70">
          <w:rPr>
            <w:bCs/>
          </w:rPr>
          <w:delText xml:space="preserve">flagging with sequential letters for each subsection (A, B, C, etc.) </w:delText>
        </w:r>
        <w:r w:rsidDel="00B83F70">
          <w:rPr>
            <w:bCs/>
          </w:rPr>
          <w:delText xml:space="preserve">proceeding upstream. </w:delText>
        </w:r>
        <w:r w:rsidDel="00B83F70">
          <w:delText xml:space="preserve">Sequential subsection boundaries were established by pacing approximately 400 m intervals upstream from the beginning of </w:delText>
        </w:r>
        <w:r w:rsidR="002D0BF1" w:rsidDel="00B83F70">
          <w:delText>each</w:delText>
        </w:r>
        <w:r w:rsidDel="00B83F70">
          <w:delText xml:space="preserve"> reach. </w:delText>
        </w:r>
      </w:del>
    </w:p>
    <w:p w14:paraId="04D57829" w14:textId="77777777" w:rsidR="00770ABA" w:rsidRDefault="00770ABA" w:rsidP="0059774C">
      <w:pPr>
        <w:pStyle w:val="BodyText"/>
        <w:spacing w:line="480" w:lineRule="auto"/>
      </w:pPr>
    </w:p>
    <w:p w14:paraId="31450169" w14:textId="557662A4" w:rsidR="0059774C" w:rsidRPr="0059774C" w:rsidRDefault="00DA1EED" w:rsidP="0059774C">
      <w:pPr>
        <w:pStyle w:val="BodyText"/>
        <w:spacing w:line="480" w:lineRule="auto"/>
        <w:rPr>
          <w:b/>
        </w:rPr>
      </w:pPr>
      <w:r>
        <w:rPr>
          <w:b/>
        </w:rPr>
        <w:t xml:space="preserve">2.3 </w:t>
      </w:r>
      <w:r w:rsidR="0059774C" w:rsidRPr="0059774C">
        <w:rPr>
          <w:b/>
        </w:rPr>
        <w:t xml:space="preserve">Redd </w:t>
      </w:r>
      <w:r w:rsidR="007F126D">
        <w:rPr>
          <w:b/>
        </w:rPr>
        <w:t>Counts</w:t>
      </w:r>
      <w:r w:rsidR="0059774C" w:rsidRPr="0059774C">
        <w:rPr>
          <w:b/>
        </w:rPr>
        <w:t xml:space="preserve">  </w:t>
      </w:r>
    </w:p>
    <w:p w14:paraId="3F53F276" w14:textId="41E6FE32" w:rsidR="0059774C" w:rsidRDefault="005D16D7" w:rsidP="0059774C">
      <w:pPr>
        <w:pStyle w:val="BodyText"/>
        <w:spacing w:line="480" w:lineRule="auto"/>
      </w:pPr>
      <w:r>
        <w:t>We</w:t>
      </w:r>
      <w:r w:rsidR="0059774C">
        <w:t xml:space="preserve"> intensively monitoring the construction of redds from the onset of redd construction to the </w:t>
      </w:r>
      <w:r w:rsidR="0059774C">
        <w:lastRenderedPageBreak/>
        <w:t xml:space="preserve">completion of spawning. Beginning in late July and extending to </w:t>
      </w:r>
      <w:r w:rsidR="007A7EFB">
        <w:t>mid-</w:t>
      </w:r>
      <w:r w:rsidR="0059774C">
        <w:t>September, trained redd monitors intensively and periodically (every 3-4 days) walked stream banks adjacent to each study reach, searched for newly constructed redds, and recorded redd locations with a GPS (</w:t>
      </w:r>
      <w:r>
        <w:t xml:space="preserve">Datum </w:t>
      </w:r>
      <w:r w:rsidR="00A6567D">
        <w:t>NAD27, lat.-long coordinates</w:t>
      </w:r>
      <w:r w:rsidR="0059774C">
        <w:t>). Redd monitors began the surveys prior to the onset of spawning</w:t>
      </w:r>
      <w:del w:id="92" w:author="Sparks, Morgan - FS, ID" w:date="2025-07-09T09:22:00Z" w16du:dateUtc="2025-07-09T15:22:00Z">
        <w:r w:rsidR="0059774C" w:rsidDel="00B83F70">
          <w:delText>.</w:delText>
        </w:r>
      </w:del>
      <w:del w:id="93" w:author="Sparks, Morgan - FS, ID" w:date="2025-07-09T09:21:00Z" w16du:dateUtc="2025-07-09T15:21:00Z">
        <w:r w:rsidR="0059774C" w:rsidDel="00B83F70">
          <w:delText xml:space="preserve"> During the initial survey, redd monitors recorded redd-like </w:delText>
        </w:r>
        <w:r w:rsidR="0059774C" w:rsidRPr="005274E0" w:rsidDel="00B83F70">
          <w:delText xml:space="preserve">streambed features that might </w:delText>
        </w:r>
        <w:r w:rsidR="0059774C" w:rsidDel="00B83F70">
          <w:delText xml:space="preserve">have </w:delText>
        </w:r>
        <w:r w:rsidR="0059774C" w:rsidRPr="005274E0" w:rsidDel="00B83F70">
          <w:delText>be</w:delText>
        </w:r>
        <w:r w:rsidR="0059774C" w:rsidDel="00B83F70">
          <w:delText xml:space="preserve">en </w:delText>
        </w:r>
        <w:r w:rsidR="0059774C" w:rsidRPr="005274E0" w:rsidDel="00B83F70">
          <w:delText xml:space="preserve">confused </w:delText>
        </w:r>
        <w:r w:rsidR="0059774C" w:rsidDel="00B83F70">
          <w:delText xml:space="preserve">with new </w:delText>
        </w:r>
        <w:r w:rsidR="0059774C" w:rsidRPr="005274E0" w:rsidDel="00B83F70">
          <w:delText>redds (</w:delText>
        </w:r>
        <w:r w:rsidR="0059774C" w:rsidDel="00B83F70">
          <w:delText xml:space="preserve">i.e., </w:delText>
        </w:r>
        <w:r w:rsidR="0059774C" w:rsidRPr="005274E0" w:rsidDel="00B83F70">
          <w:delText xml:space="preserve">redds </w:delText>
        </w:r>
        <w:r w:rsidR="0059774C" w:rsidDel="00B83F70">
          <w:delText>constructed in p</w:delText>
        </w:r>
        <w:r w:rsidR="0059774C" w:rsidRPr="005274E0" w:rsidDel="00B83F70">
          <w:delText>rior year</w:delText>
        </w:r>
        <w:r w:rsidR="0059774C" w:rsidDel="00B83F70">
          <w:delText>s by</w:delText>
        </w:r>
        <w:r w:rsidR="0059774C" w:rsidRPr="005274E0" w:rsidDel="00B83F70">
          <w:delText xml:space="preserve"> Chinook </w:delText>
        </w:r>
        <w:r w:rsidR="0059774C" w:rsidDel="00B83F70">
          <w:delText xml:space="preserve">salmon, steelhead, </w:delText>
        </w:r>
        <w:r w:rsidR="0059774C" w:rsidRPr="005274E0" w:rsidDel="00B83F70">
          <w:delText xml:space="preserve">or </w:delText>
        </w:r>
        <w:r w:rsidR="0059774C" w:rsidDel="00B83F70">
          <w:delText>o</w:delText>
        </w:r>
        <w:r w:rsidR="0059774C" w:rsidRPr="005274E0" w:rsidDel="00B83F70">
          <w:delText>ther species</w:delText>
        </w:r>
        <w:r w:rsidR="0059774C" w:rsidDel="00B83F70">
          <w:delText xml:space="preserve"> as well as </w:delText>
        </w:r>
        <w:r w:rsidR="0059774C" w:rsidRPr="005274E0" w:rsidDel="00B83F70">
          <w:delText>non-redd gravel features that could be mistaken for redds)</w:delText>
        </w:r>
      </w:del>
      <w:r w:rsidR="0059774C" w:rsidRPr="005274E0">
        <w:t>.</w:t>
      </w:r>
      <w:r w:rsidR="0059774C">
        <w:t xml:space="preserve"> </w:t>
      </w:r>
      <w:r w:rsidR="0059774C" w:rsidRPr="00A65B9A">
        <w:t>Our prior observations in the Salmon River basin, Idaho suggested that female</w:t>
      </w:r>
      <w:r w:rsidR="0059774C">
        <w:t xml:space="preserve"> Chinook salmon typically </w:t>
      </w:r>
      <w:r w:rsidR="0059774C" w:rsidRPr="00A65B9A">
        <w:t>remained on newly constructed redds for 3-5 days. We assumed that census</w:t>
      </w:r>
      <w:r w:rsidR="007A7EFB">
        <w:t xml:space="preserve">ing redds on </w:t>
      </w:r>
      <w:r w:rsidR="0059774C" w:rsidRPr="00A65B9A">
        <w:t xml:space="preserve">a </w:t>
      </w:r>
      <w:proofErr w:type="gramStart"/>
      <w:r w:rsidR="0059774C" w:rsidRPr="00A65B9A">
        <w:t>3-5 day</w:t>
      </w:r>
      <w:proofErr w:type="gramEnd"/>
      <w:r w:rsidR="0059774C" w:rsidRPr="00A65B9A">
        <w:t xml:space="preserve"> frequency would increase the likelihood of detecting all newly constructed redds. </w:t>
      </w:r>
      <w:del w:id="94" w:author="Sparks, Morgan - FS, ID" w:date="2025-07-09T09:22:00Z" w16du:dateUtc="2025-07-09T15:22:00Z">
        <w:r w:rsidR="0059774C" w:rsidRPr="00A65B9A" w:rsidDel="00B83F70">
          <w:delText>Redd counts were conducted between 0930 and 1700 to maximize direct sunlight, and observers wore polarized sunglasses</w:delText>
        </w:r>
        <w:r w:rsidR="00BF5900" w:rsidDel="00B83F70">
          <w:delText xml:space="preserve">. </w:delText>
        </w:r>
      </w:del>
    </w:p>
    <w:p w14:paraId="168209C6" w14:textId="77777777" w:rsidR="00127346" w:rsidRDefault="00127346" w:rsidP="0059774C">
      <w:pPr>
        <w:pStyle w:val="BodyText"/>
        <w:spacing w:line="480" w:lineRule="auto"/>
      </w:pPr>
    </w:p>
    <w:p w14:paraId="4A6D1254" w14:textId="57E0A4F6" w:rsidR="00127346" w:rsidRPr="00127346" w:rsidRDefault="00DA1EED" w:rsidP="00127346">
      <w:pPr>
        <w:pStyle w:val="BodyText"/>
        <w:spacing w:line="480" w:lineRule="auto"/>
        <w:rPr>
          <w:b/>
          <w:bCs/>
        </w:rPr>
      </w:pPr>
      <w:r>
        <w:rPr>
          <w:b/>
          <w:bCs/>
        </w:rPr>
        <w:t xml:space="preserve">2.4 </w:t>
      </w:r>
      <w:commentRangeStart w:id="95"/>
      <w:r w:rsidR="00127346" w:rsidRPr="00127346">
        <w:rPr>
          <w:b/>
          <w:bCs/>
        </w:rPr>
        <w:t>Datasets</w:t>
      </w:r>
      <w:commentRangeEnd w:id="95"/>
      <w:r w:rsidR="00D5776F">
        <w:rPr>
          <w:rStyle w:val="CommentReference"/>
          <w:rFonts w:eastAsiaTheme="minorEastAsia"/>
        </w:rPr>
        <w:commentReference w:id="95"/>
      </w:r>
    </w:p>
    <w:p w14:paraId="55650478" w14:textId="71AB5DE5" w:rsidR="00127346" w:rsidRPr="00A77D67" w:rsidRDefault="00DA1EED" w:rsidP="00165CA5">
      <w:pPr>
        <w:pStyle w:val="BodyText"/>
        <w:spacing w:line="480" w:lineRule="auto"/>
        <w:rPr>
          <w:i/>
          <w:iCs/>
        </w:rPr>
      </w:pPr>
      <w:r>
        <w:rPr>
          <w:i/>
          <w:iCs/>
        </w:rPr>
        <w:t xml:space="preserve">2.4.1 </w:t>
      </w:r>
      <w:r w:rsidR="00127346" w:rsidRPr="00A77D67">
        <w:rPr>
          <w:i/>
          <w:iCs/>
        </w:rPr>
        <w:t>Spawn timing</w:t>
      </w:r>
    </w:p>
    <w:p w14:paraId="03BB5ED9" w14:textId="27BFDE76" w:rsidR="00127346" w:rsidRPr="00127346" w:rsidRDefault="00127346" w:rsidP="00127346">
      <w:pPr>
        <w:pStyle w:val="BodyText"/>
        <w:spacing w:line="480" w:lineRule="auto"/>
      </w:pPr>
      <w:r>
        <w:t>Chinook salmon s</w:t>
      </w:r>
      <w:r w:rsidRPr="00127346">
        <w:t>pawn timing data were collected from 2001 to 2005</w:t>
      </w:r>
      <w:r>
        <w:t xml:space="preserve">. </w:t>
      </w:r>
      <w:commentRangeStart w:id="96"/>
      <w:r w:rsidRPr="00127346">
        <w:t>We re</w:t>
      </w:r>
      <w:r w:rsidR="00441AAC">
        <w:t>jected</w:t>
      </w:r>
      <w:r w:rsidRPr="00127346">
        <w:t xml:space="preserve"> </w:t>
      </w:r>
      <w:r>
        <w:t xml:space="preserve">2001 </w:t>
      </w:r>
      <w:r w:rsidRPr="00127346">
        <w:t xml:space="preserve">data, and data from Knapp and Cape Horn </w:t>
      </w:r>
      <w:r>
        <w:t>c</w:t>
      </w:r>
      <w:r w:rsidRPr="00127346">
        <w:t>reek</w:t>
      </w:r>
      <w:r>
        <w:t>s</w:t>
      </w:r>
      <w:r w:rsidRPr="00127346">
        <w:t xml:space="preserve">, </w:t>
      </w:r>
      <w:r>
        <w:t xml:space="preserve">as </w:t>
      </w:r>
      <w:r w:rsidRPr="00127346">
        <w:t xml:space="preserve">these sites were not consistently sampled. </w:t>
      </w:r>
      <w:commentRangeEnd w:id="96"/>
      <w:r w:rsidR="00B83F70">
        <w:rPr>
          <w:rStyle w:val="CommentReference"/>
          <w:rFonts w:eastAsiaTheme="minorEastAsia"/>
        </w:rPr>
        <w:commentReference w:id="96"/>
      </w:r>
      <w:r w:rsidRPr="00127346">
        <w:t xml:space="preserve">Because </w:t>
      </w:r>
      <w:proofErr w:type="spellStart"/>
      <w:r w:rsidRPr="00127346">
        <w:t>redds</w:t>
      </w:r>
      <w:proofErr w:type="spellEnd"/>
      <w:r w:rsidRPr="00127346">
        <w:t xml:space="preserve"> were not surveyed daily, spawn date is a putative measure derived from the first date a redd was considered fully constructed in our dataset.</w:t>
      </w:r>
      <w:r w:rsidR="00A77D67">
        <w:t xml:space="preserve"> </w:t>
      </w:r>
      <w:r w:rsidRPr="00127346">
        <w:t xml:space="preserve">We spatially joined each redd GPS location to the </w:t>
      </w:r>
      <w:proofErr w:type="spellStart"/>
      <w:r w:rsidRPr="00127346">
        <w:t>NHDPlus</w:t>
      </w:r>
      <w:proofErr w:type="spellEnd"/>
      <w:r w:rsidRPr="00127346">
        <w:t xml:space="preserve"> Version 2 (Horizon Systems 2018) </w:t>
      </w:r>
      <w:r w:rsidR="00441AAC">
        <w:t>and</w:t>
      </w:r>
      <w:r w:rsidRPr="00127346">
        <w:t xml:space="preserve"> assign</w:t>
      </w:r>
      <w:r w:rsidR="00441AAC">
        <w:t>ed</w:t>
      </w:r>
      <w:r w:rsidRPr="00127346">
        <w:t xml:space="preserve"> stream reaches based on a common identifier (COMID). </w:t>
      </w:r>
      <w:r w:rsidR="00F824FC">
        <w:t>We used t</w:t>
      </w:r>
      <w:r w:rsidRPr="00127346">
        <w:t xml:space="preserve">he COMID to link redd data with covariate data associated with the stream reach </w:t>
      </w:r>
      <w:r w:rsidR="00F824FC">
        <w:t>i</w:t>
      </w:r>
      <w:r w:rsidRPr="00127346">
        <w:t>n which it is located</w:t>
      </w:r>
      <w:r w:rsidR="00A77D67">
        <w:t xml:space="preserve"> </w:t>
      </w:r>
      <w:r w:rsidR="00A77D67" w:rsidRPr="002E2ABB">
        <w:rPr>
          <w:highlight w:val="green"/>
        </w:rPr>
        <w:t>(</w:t>
      </w:r>
      <w:r w:rsidRPr="002E2ABB">
        <w:rPr>
          <w:highlight w:val="green"/>
        </w:rPr>
        <w:t>Table </w:t>
      </w:r>
      <w:hyperlink r:id="rId13" w:anchor="tab:spawn-summary" w:history="1">
        <w:r w:rsidRPr="002E2ABB">
          <w:rPr>
            <w:rStyle w:val="Hyperlink"/>
            <w:highlight w:val="green"/>
          </w:rPr>
          <w:t>1</w:t>
        </w:r>
      </w:hyperlink>
      <w:r w:rsidR="00A77D67">
        <w:t>)</w:t>
      </w:r>
      <w:r w:rsidRPr="00127346">
        <w:t>.</w:t>
      </w:r>
    </w:p>
    <w:p w14:paraId="246CD499" w14:textId="77777777" w:rsidR="00127346" w:rsidRPr="00127346" w:rsidRDefault="00127346" w:rsidP="00127346">
      <w:pPr>
        <w:pStyle w:val="BodyText"/>
        <w:spacing w:line="480" w:lineRule="auto"/>
      </w:pPr>
    </w:p>
    <w:p w14:paraId="24FA699C" w14:textId="0635B451" w:rsidR="00A77D67" w:rsidRPr="00A77D67" w:rsidRDefault="00DA1EED" w:rsidP="00A77D67">
      <w:pPr>
        <w:pStyle w:val="BodyText"/>
        <w:spacing w:line="480" w:lineRule="auto"/>
        <w:rPr>
          <w:i/>
          <w:iCs/>
        </w:rPr>
      </w:pPr>
      <w:r>
        <w:rPr>
          <w:i/>
          <w:iCs/>
        </w:rPr>
        <w:t xml:space="preserve">2.4.2 </w:t>
      </w:r>
      <w:r w:rsidR="00A77D67" w:rsidRPr="00A77D67">
        <w:rPr>
          <w:i/>
          <w:iCs/>
        </w:rPr>
        <w:t>Covariates</w:t>
      </w:r>
    </w:p>
    <w:p w14:paraId="35B24716" w14:textId="716A7D6C" w:rsidR="00A77D67" w:rsidRPr="00A77D67" w:rsidRDefault="00A77D67" w:rsidP="00A77D67">
      <w:pPr>
        <w:pStyle w:val="BodyText"/>
        <w:spacing w:line="480" w:lineRule="auto"/>
      </w:pPr>
      <w:r w:rsidRPr="00A77D67">
        <w:t xml:space="preserve">To test for environmental factors </w:t>
      </w:r>
      <w:r>
        <w:t xml:space="preserve">influencing </w:t>
      </w:r>
      <w:r w:rsidRPr="00A77D67">
        <w:t xml:space="preserve">variation in spawn timing, we quantified associations </w:t>
      </w:r>
      <w:r w:rsidR="00441AAC">
        <w:t>between</w:t>
      </w:r>
      <w:r w:rsidRPr="00A77D67">
        <w:t xml:space="preserve"> metrics describing thermal and physical conditions in stream reaches. We selected and interrogated covariates based on the following criteria: (1) known to influence </w:t>
      </w:r>
      <w:r w:rsidRPr="00A77D67">
        <w:lastRenderedPageBreak/>
        <w:t>spawn timing, (2) available for all streams, and (3) not highly correlated with each other.</w:t>
      </w:r>
    </w:p>
    <w:p w14:paraId="0055A811" w14:textId="1D5A95AB" w:rsidR="00A77D67" w:rsidRDefault="00A77D67" w:rsidP="00A77D67">
      <w:pPr>
        <w:pStyle w:val="BodyText"/>
        <w:spacing w:line="480" w:lineRule="auto"/>
      </w:pPr>
      <w:r w:rsidRPr="00A77D67">
        <w:t xml:space="preserve">Our initial, focal independent variables </w:t>
      </w:r>
      <w:r>
        <w:t>included</w:t>
      </w:r>
      <w:r w:rsidRPr="00A77D67">
        <w:t>:</w:t>
      </w:r>
      <w:r>
        <w:t xml:space="preserve"> </w:t>
      </w:r>
      <w:r w:rsidRPr="00A77D67">
        <w:t>stream temperature (°C)</w:t>
      </w:r>
      <w:r>
        <w:t xml:space="preserve">, </w:t>
      </w:r>
      <w:r w:rsidRPr="00A77D67">
        <w:t>stream discharge (</w:t>
      </w:r>
      <w:proofErr w:type="spellStart"/>
      <w:r w:rsidRPr="00A77D67">
        <w:t>cms</w:t>
      </w:r>
      <w:proofErr w:type="spellEnd"/>
      <w:r w:rsidRPr="00A77D67">
        <w:t>)</w:t>
      </w:r>
      <w:r>
        <w:t xml:space="preserve">, </w:t>
      </w:r>
      <w:r w:rsidRPr="00A77D67">
        <w:t>elevation (m above sea level)</w:t>
      </w:r>
      <w:r>
        <w:t xml:space="preserve">, </w:t>
      </w:r>
      <w:r w:rsidRPr="00A77D67">
        <w:t>stream gradient (slope)</w:t>
      </w:r>
      <w:r w:rsidR="00441AAC">
        <w:t>.</w:t>
      </w:r>
    </w:p>
    <w:p w14:paraId="47727569" w14:textId="77777777" w:rsidR="00165CA5" w:rsidRDefault="00165CA5" w:rsidP="00A77D67">
      <w:pPr>
        <w:pStyle w:val="BodyText"/>
        <w:spacing w:line="480" w:lineRule="auto"/>
      </w:pPr>
    </w:p>
    <w:p w14:paraId="52A2D3F8" w14:textId="77777777" w:rsidR="00DA1EED" w:rsidRDefault="00DA1EED" w:rsidP="00A77D67">
      <w:pPr>
        <w:pStyle w:val="BodyText"/>
        <w:spacing w:line="480" w:lineRule="auto"/>
      </w:pPr>
      <w:r>
        <w:t xml:space="preserve">2.4.2.1 </w:t>
      </w:r>
      <w:r w:rsidR="00A77D67" w:rsidRPr="00A77D67">
        <w:t>Stream temperature</w:t>
      </w:r>
    </w:p>
    <w:p w14:paraId="6871767A" w14:textId="1B5F1EDD" w:rsidR="00A77D67" w:rsidRDefault="00A77D67" w:rsidP="00A77D67">
      <w:pPr>
        <w:pStyle w:val="BodyText"/>
        <w:spacing w:line="480" w:lineRule="auto"/>
      </w:pPr>
      <w:r w:rsidRPr="00A77D67">
        <w:t>We used modeled daily average stream temperature</w:t>
      </w:r>
      <w:r w:rsidR="00441AAC">
        <w:t>s</w:t>
      </w:r>
      <w:r w:rsidRPr="00A77D67">
        <w:t xml:space="preserve"> predicted at the stream segment (COMID) scale (Siegel et al. 2023). These data were downloaded and filtered to </w:t>
      </w:r>
      <w:r>
        <w:t xml:space="preserve">the Middle Fork from </w:t>
      </w:r>
      <w:r w:rsidRPr="00A77D67">
        <w:t xml:space="preserve">2002-2005. </w:t>
      </w:r>
      <w:r w:rsidRPr="00A77D67">
        <w:rPr>
          <w:highlight w:val="green"/>
        </w:rPr>
        <w:t>Figure </w:t>
      </w:r>
      <w:r w:rsidR="00956BE1">
        <w:rPr>
          <w:highlight w:val="green"/>
        </w:rPr>
        <w:t>3</w:t>
      </w:r>
      <w:r w:rsidRPr="00A77D67">
        <w:t> </w:t>
      </w:r>
      <w:r>
        <w:t xml:space="preserve">illustrates </w:t>
      </w:r>
      <w:r w:rsidRPr="00A77D67">
        <w:t>modeled thermal regimes for M</w:t>
      </w:r>
      <w:r w:rsidR="00F824FC">
        <w:t xml:space="preserve">iddle </w:t>
      </w:r>
      <w:r w:rsidRPr="00A77D67">
        <w:t>F</w:t>
      </w:r>
      <w:r w:rsidR="00F824FC">
        <w:t xml:space="preserve">ork </w:t>
      </w:r>
      <w:r w:rsidRPr="00A77D67">
        <w:t>tributaries.</w:t>
      </w:r>
      <w:r>
        <w:t xml:space="preserve"> </w:t>
      </w:r>
      <w:r w:rsidRPr="00A77D67">
        <w:t xml:space="preserve">We calculated metrics relative to </w:t>
      </w:r>
      <w:r>
        <w:t>the C</w:t>
      </w:r>
      <w:r w:rsidRPr="00A77D67">
        <w:t xml:space="preserve">OMID </w:t>
      </w:r>
      <w:r w:rsidR="00F824FC">
        <w:t xml:space="preserve">where </w:t>
      </w:r>
      <w:r w:rsidRPr="00A77D67">
        <w:t xml:space="preserve">a redd was constructed </w:t>
      </w:r>
      <w:r w:rsidR="00F824FC">
        <w:t xml:space="preserve">and with </w:t>
      </w:r>
      <w:r w:rsidRPr="00A77D67">
        <w:t>redd completion date</w:t>
      </w:r>
      <w:r w:rsidR="00441AAC">
        <w:t>s</w:t>
      </w:r>
      <w:r w:rsidRPr="00A77D67">
        <w:t>; before, after, and spanning th</w:t>
      </w:r>
      <w:r>
        <w:t>at</w:t>
      </w:r>
      <w:r w:rsidRPr="00A77D67">
        <w:t xml:space="preserve"> date. For example, temp_30_before </w:t>
      </w:r>
      <w:r w:rsidR="00441AAC">
        <w:t>represents</w:t>
      </w:r>
      <w:r w:rsidRPr="00A77D67">
        <w:t xml:space="preserve"> the average temperature for a COMID where a redd was constructed</w:t>
      </w:r>
      <w:r>
        <w:t>,</w:t>
      </w:r>
      <w:r w:rsidRPr="00A77D67">
        <w:t xml:space="preserve"> calculated over the previous 30 days. We </w:t>
      </w:r>
      <w:r>
        <w:t xml:space="preserve">calculated </w:t>
      </w:r>
      <w:r w:rsidRPr="00A77D67">
        <w:t>this for 30, 60, and 90 days. We also calculated a time invariant metric relative to a fixed date that was chosen to represent an initial spawning window</w:t>
      </w:r>
      <w:r w:rsidR="00F824FC" w:rsidRPr="00F824FC">
        <w:t xml:space="preserve"> </w:t>
      </w:r>
      <w:r w:rsidR="00F824FC" w:rsidRPr="00A77D67">
        <w:t>across all years</w:t>
      </w:r>
      <w:r w:rsidR="00F824FC">
        <w:t xml:space="preserve"> (</w:t>
      </w:r>
      <w:r w:rsidRPr="00A77D67">
        <w:t>e.g., August 1</w:t>
      </w:r>
      <w:r w:rsidR="00F824FC">
        <w:t>)</w:t>
      </w:r>
      <w:r w:rsidRPr="00A77D67">
        <w:t>.</w:t>
      </w:r>
      <w:r>
        <w:t xml:space="preserve"> </w:t>
      </w:r>
      <w:r w:rsidRPr="00A77D67">
        <w:t>The time invariant and after metrics were omitted from further consideration a</w:t>
      </w:r>
      <w:r w:rsidR="00F824FC">
        <w:t>fter</w:t>
      </w:r>
      <w:r w:rsidRPr="00A77D67">
        <w:t xml:space="preserve"> preliminary data exploration </w:t>
      </w:r>
      <w:r w:rsidR="00441AAC">
        <w:t>revealed</w:t>
      </w:r>
      <w:r>
        <w:t xml:space="preserve"> a </w:t>
      </w:r>
      <w:r w:rsidRPr="00A77D67">
        <w:t>weak</w:t>
      </w:r>
      <w:r>
        <w:t>,</w:t>
      </w:r>
      <w:r w:rsidRPr="00A77D67">
        <w:t xml:space="preserve"> if any</w:t>
      </w:r>
      <w:r>
        <w:t>,</w:t>
      </w:r>
      <w:r w:rsidRPr="00A77D67">
        <w:t xml:space="preserve"> relationship with spawn timing.</w:t>
      </w:r>
    </w:p>
    <w:p w14:paraId="23F30452" w14:textId="77777777" w:rsidR="00A77D67" w:rsidRPr="00A77D67" w:rsidRDefault="00A77D67" w:rsidP="00A77D67">
      <w:pPr>
        <w:pStyle w:val="BodyText"/>
        <w:spacing w:line="480" w:lineRule="auto"/>
      </w:pPr>
    </w:p>
    <w:p w14:paraId="0221DC08" w14:textId="77777777" w:rsidR="00D5776F" w:rsidRDefault="00DA1EED" w:rsidP="002E33E4">
      <w:pPr>
        <w:pStyle w:val="BodyText"/>
        <w:spacing w:line="480" w:lineRule="auto"/>
      </w:pPr>
      <w:r>
        <w:t xml:space="preserve">2.4.2.2 </w:t>
      </w:r>
      <w:r w:rsidR="00A77D67" w:rsidRPr="00A77D67">
        <w:t>Discharge (streamflow)</w:t>
      </w:r>
    </w:p>
    <w:p w14:paraId="15A851AE" w14:textId="02FCA596" w:rsidR="002E33E4" w:rsidRDefault="00A77D67" w:rsidP="002E33E4">
      <w:pPr>
        <w:pStyle w:val="BodyText"/>
        <w:spacing w:line="480" w:lineRule="auto"/>
      </w:pPr>
      <w:r w:rsidRPr="00A77D67">
        <w:t xml:space="preserve">Stream flow data were compiled from a single </w:t>
      </w:r>
      <w:r w:rsidR="00D5776F">
        <w:t>g</w:t>
      </w:r>
      <w:r w:rsidRPr="00A77D67">
        <w:t>age low in the watershed (</w:t>
      </w:r>
      <w:r w:rsidR="00D5776F">
        <w:t xml:space="preserve">USGS Gage </w:t>
      </w:r>
      <w:r w:rsidR="00D5776F" w:rsidRPr="00D5776F">
        <w:t>13309220</w:t>
      </w:r>
      <w:r w:rsidR="00D5776F">
        <w:t xml:space="preserve">, </w:t>
      </w:r>
      <w:r w:rsidRPr="00A77D67">
        <w:t>M</w:t>
      </w:r>
      <w:r w:rsidR="002E33E4">
        <w:t xml:space="preserve">iddle Fork </w:t>
      </w:r>
      <w:r w:rsidRPr="00A77D67">
        <w:t>at M</w:t>
      </w:r>
      <w:r w:rsidR="002E33E4">
        <w:t xml:space="preserve">iddle </w:t>
      </w:r>
      <w:r w:rsidRPr="00A77D67">
        <w:t>F</w:t>
      </w:r>
      <w:r w:rsidR="002E33E4">
        <w:t>ork</w:t>
      </w:r>
      <w:r w:rsidRPr="00A77D67">
        <w:t xml:space="preserve"> Lodge; </w:t>
      </w:r>
      <w:r w:rsidRPr="002E33E4">
        <w:rPr>
          <w:highlight w:val="green"/>
        </w:rPr>
        <w:t>Figure </w:t>
      </w:r>
      <w:r w:rsidR="00956BE1">
        <w:rPr>
          <w:highlight w:val="green"/>
        </w:rPr>
        <w:t>4</w:t>
      </w:r>
      <w:r w:rsidRPr="00A77D67">
        <w:t>).</w:t>
      </w:r>
      <w:r w:rsidR="002E33E4">
        <w:t xml:space="preserve"> </w:t>
      </w:r>
      <w:r w:rsidR="002E33E4" w:rsidRPr="002E33E4">
        <w:t xml:space="preserve">We calculated flow metrics relative to </w:t>
      </w:r>
      <w:r w:rsidR="002E33E4">
        <w:t>the</w:t>
      </w:r>
      <w:r w:rsidR="002E33E4" w:rsidRPr="002E33E4">
        <w:t xml:space="preserve"> COMID </w:t>
      </w:r>
      <w:r w:rsidR="00F824FC">
        <w:t xml:space="preserve">where </w:t>
      </w:r>
      <w:r w:rsidR="002E33E4" w:rsidRPr="002E33E4">
        <w:t xml:space="preserve">a redd was constructed </w:t>
      </w:r>
      <w:r w:rsidR="00F824FC">
        <w:t xml:space="preserve">with </w:t>
      </w:r>
      <w:r w:rsidR="002E33E4" w:rsidRPr="002E33E4">
        <w:t>a redd completion date; before, after, and spanning th</w:t>
      </w:r>
      <w:r w:rsidR="002E33E4">
        <w:t>at</w:t>
      </w:r>
      <w:r w:rsidR="002E33E4" w:rsidRPr="002E33E4">
        <w:t xml:space="preserve"> date.</w:t>
      </w:r>
      <w:r w:rsidR="002E33E4">
        <w:t xml:space="preserve"> </w:t>
      </w:r>
      <w:r w:rsidR="002E33E4" w:rsidRPr="002E33E4">
        <w:t>For example, temp_30_</w:t>
      </w:r>
      <w:r w:rsidR="002E33E4">
        <w:t>after</w:t>
      </w:r>
      <w:r w:rsidR="002E33E4" w:rsidRPr="002E33E4">
        <w:t xml:space="preserve"> is the average </w:t>
      </w:r>
      <w:r w:rsidR="00F824FC">
        <w:t>flow</w:t>
      </w:r>
      <w:r w:rsidR="002E33E4" w:rsidRPr="002E33E4">
        <w:t xml:space="preserve"> for a COMID where a redd was constructed</w:t>
      </w:r>
      <w:r w:rsidR="002E33E4">
        <w:t>,</w:t>
      </w:r>
      <w:r w:rsidR="002E33E4" w:rsidRPr="002E33E4">
        <w:t xml:space="preserve"> calculated over the 30 days</w:t>
      </w:r>
      <w:r w:rsidR="002E33E4">
        <w:t xml:space="preserve"> after redd completion</w:t>
      </w:r>
      <w:r w:rsidR="002E33E4" w:rsidRPr="002E33E4">
        <w:t xml:space="preserve">. We </w:t>
      </w:r>
      <w:r w:rsidR="002E33E4">
        <w:t xml:space="preserve">calculated </w:t>
      </w:r>
      <w:r w:rsidR="002E33E4" w:rsidRPr="002E33E4">
        <w:t xml:space="preserve">this for 30, 60, </w:t>
      </w:r>
      <w:r w:rsidR="002E33E4" w:rsidRPr="002E33E4">
        <w:lastRenderedPageBreak/>
        <w:t>and 90 days.</w:t>
      </w:r>
      <w:r w:rsidR="002E33E4">
        <w:t xml:space="preserve"> </w:t>
      </w:r>
      <w:r w:rsidR="002E33E4" w:rsidRPr="002E33E4">
        <w:t xml:space="preserve">The spanning and after metrics were omitted from further consideration </w:t>
      </w:r>
      <w:r w:rsidR="002E33E4">
        <w:t xml:space="preserve">because </w:t>
      </w:r>
      <w:r w:rsidR="002E33E4" w:rsidRPr="002E33E4">
        <w:t xml:space="preserve">preliminary data exploration </w:t>
      </w:r>
      <w:r w:rsidR="002E33E4">
        <w:t xml:space="preserve">again </w:t>
      </w:r>
      <w:r w:rsidR="00441AAC">
        <w:t>revealed</w:t>
      </w:r>
      <w:r w:rsidR="002E33E4">
        <w:t xml:space="preserve"> a </w:t>
      </w:r>
      <w:r w:rsidR="002E33E4" w:rsidRPr="002E33E4">
        <w:t>weak</w:t>
      </w:r>
      <w:r w:rsidR="002E33E4">
        <w:t>,</w:t>
      </w:r>
      <w:r w:rsidR="002E33E4" w:rsidRPr="002E33E4">
        <w:t xml:space="preserve"> if any</w:t>
      </w:r>
      <w:r w:rsidR="002E33E4">
        <w:t>,</w:t>
      </w:r>
      <w:r w:rsidR="002E33E4" w:rsidRPr="002E33E4">
        <w:t xml:space="preserve"> relationship with spawn timing.</w:t>
      </w:r>
    </w:p>
    <w:p w14:paraId="4AD5EB0A" w14:textId="77777777" w:rsidR="002E33E4" w:rsidRPr="002E33E4" w:rsidRDefault="002E33E4" w:rsidP="002E33E4">
      <w:pPr>
        <w:pStyle w:val="BodyText"/>
        <w:spacing w:line="480" w:lineRule="auto"/>
      </w:pPr>
    </w:p>
    <w:p w14:paraId="571492E7" w14:textId="77777777" w:rsidR="00DA1EED" w:rsidRDefault="00DA1EED" w:rsidP="002E33E4">
      <w:pPr>
        <w:pStyle w:val="BodyText"/>
        <w:spacing w:line="480" w:lineRule="auto"/>
      </w:pPr>
      <w:r>
        <w:t xml:space="preserve">2.4.2.3 </w:t>
      </w:r>
      <w:r w:rsidR="002E33E4" w:rsidRPr="002E33E4">
        <w:t>Elevation and stream gradient (slope)</w:t>
      </w:r>
    </w:p>
    <w:p w14:paraId="71A08A0D" w14:textId="6636399D" w:rsidR="002E33E4" w:rsidRDefault="00D5776F" w:rsidP="002E33E4">
      <w:pPr>
        <w:pStyle w:val="BodyText"/>
        <w:spacing w:line="480" w:lineRule="auto"/>
      </w:pPr>
      <w:r>
        <w:t>We obtained e</w:t>
      </w:r>
      <w:r w:rsidR="002E33E4" w:rsidRPr="002E33E4">
        <w:t>levation and stream slope data at the COMID (stream reach) scale from the NHD.</w:t>
      </w:r>
    </w:p>
    <w:p w14:paraId="553D241D" w14:textId="77777777" w:rsidR="002E605B" w:rsidRDefault="002E605B" w:rsidP="002E33E4">
      <w:pPr>
        <w:pStyle w:val="BodyText"/>
        <w:spacing w:line="480" w:lineRule="auto"/>
      </w:pPr>
    </w:p>
    <w:p w14:paraId="55BBDA86" w14:textId="77777777" w:rsidR="00770FB2" w:rsidRDefault="00770FB2" w:rsidP="002E33E4">
      <w:pPr>
        <w:pStyle w:val="BodyText"/>
        <w:spacing w:line="480" w:lineRule="auto"/>
      </w:pPr>
    </w:p>
    <w:p w14:paraId="25B3D33B" w14:textId="6BCF6FC7" w:rsidR="00EA3857" w:rsidRPr="00EA3857" w:rsidRDefault="00DA1EED" w:rsidP="00EA3857">
      <w:pPr>
        <w:pStyle w:val="BodyText"/>
        <w:spacing w:line="480" w:lineRule="auto"/>
        <w:rPr>
          <w:b/>
          <w:bCs/>
        </w:rPr>
      </w:pPr>
      <w:r>
        <w:rPr>
          <w:b/>
          <w:bCs/>
        </w:rPr>
        <w:t xml:space="preserve">2.5 </w:t>
      </w:r>
      <w:r w:rsidR="00EA3857" w:rsidRPr="00EA3857">
        <w:rPr>
          <w:b/>
          <w:bCs/>
        </w:rPr>
        <w:t xml:space="preserve">Exploratory Data </w:t>
      </w:r>
      <w:commentRangeStart w:id="97"/>
      <w:r w:rsidR="00EA3857" w:rsidRPr="00EA3857">
        <w:rPr>
          <w:b/>
          <w:bCs/>
        </w:rPr>
        <w:t>Analysis</w:t>
      </w:r>
      <w:commentRangeEnd w:id="97"/>
      <w:r w:rsidR="00357EA4">
        <w:rPr>
          <w:rStyle w:val="CommentReference"/>
          <w:rFonts w:eastAsiaTheme="minorEastAsia"/>
        </w:rPr>
        <w:commentReference w:id="97"/>
      </w:r>
      <w:r w:rsidR="00264EBF">
        <w:rPr>
          <w:b/>
          <w:bCs/>
        </w:rPr>
        <w:t xml:space="preserve">  </w:t>
      </w:r>
    </w:p>
    <w:p w14:paraId="59CA8014" w14:textId="00005CA0" w:rsidR="00956BE1" w:rsidRPr="00B95082" w:rsidRDefault="004C2289" w:rsidP="002E605B">
      <w:pPr>
        <w:pStyle w:val="BodyText"/>
        <w:spacing w:line="480" w:lineRule="auto"/>
      </w:pPr>
      <w:r w:rsidRPr="004C2289">
        <w:t xml:space="preserve">We conducted exploratory data analysis on the compiled dataset to identify candidate covariates for inclusion in our model selection. </w:t>
      </w:r>
      <w:r w:rsidR="00357EA4">
        <w:t>B</w:t>
      </w:r>
      <w:r w:rsidRPr="004C2289">
        <w:t xml:space="preserve">ivariate relationships </w:t>
      </w:r>
      <w:r w:rsidR="00770FB2">
        <w:t>were</w:t>
      </w:r>
      <w:r w:rsidR="00956BE1">
        <w:t xml:space="preserve"> plotted </w:t>
      </w:r>
      <w:r w:rsidRPr="004C2289">
        <w:t>between spawn date (</w:t>
      </w:r>
      <w:proofErr w:type="spellStart"/>
      <w:r w:rsidRPr="004C2289">
        <w:t>yday</w:t>
      </w:r>
      <w:proofErr w:type="spellEnd"/>
      <w:r w:rsidRPr="004C2289">
        <w:t>) and continuous predictors</w:t>
      </w:r>
      <w:r w:rsidR="00956BE1">
        <w:t xml:space="preserve"> </w:t>
      </w:r>
      <w:r w:rsidRPr="004C2289">
        <w:t>and pairwise correlations between continuous covariates</w:t>
      </w:r>
      <w:r w:rsidR="00956BE1">
        <w:t xml:space="preserve"> </w:t>
      </w:r>
      <w:r w:rsidR="00B95082">
        <w:t xml:space="preserve">temp_90, </w:t>
      </w:r>
      <w:proofErr w:type="spellStart"/>
      <w:r w:rsidR="00B95082">
        <w:t>mean_elevation</w:t>
      </w:r>
      <w:proofErr w:type="spellEnd"/>
      <w:r w:rsidR="00B95082">
        <w:t xml:space="preserve">, </w:t>
      </w:r>
      <w:r w:rsidR="00956BE1" w:rsidRPr="00B95082">
        <w:t>slope, and flow_90</w:t>
      </w:r>
      <w:r w:rsidR="00770FB2">
        <w:t xml:space="preserve"> (</w:t>
      </w:r>
      <w:r w:rsidR="00770FB2" w:rsidRPr="00770FB2">
        <w:t>see online Supplementary material</w:t>
      </w:r>
      <w:r w:rsidR="002E605B" w:rsidRPr="002E605B">
        <w:rPr>
          <w:vertAlign w:val="superscript"/>
        </w:rPr>
        <w:t>1</w:t>
      </w:r>
      <w:r w:rsidR="00770FB2" w:rsidRPr="00770FB2">
        <w:t>)</w:t>
      </w:r>
      <w:r w:rsidR="00770FB2">
        <w:t>.</w:t>
      </w:r>
    </w:p>
    <w:p w14:paraId="7AE194E7" w14:textId="77777777" w:rsidR="006914A0" w:rsidRPr="00A47661" w:rsidRDefault="006914A0" w:rsidP="00E25182">
      <w:pPr>
        <w:pStyle w:val="BodyText"/>
        <w:spacing w:line="480" w:lineRule="auto"/>
      </w:pPr>
    </w:p>
    <w:p w14:paraId="29E1E611" w14:textId="75B85540" w:rsidR="00EA3857" w:rsidRPr="00EA3857" w:rsidRDefault="00DA1EED" w:rsidP="00EA3857">
      <w:pPr>
        <w:pStyle w:val="BodyText"/>
        <w:spacing w:line="480" w:lineRule="auto"/>
        <w:rPr>
          <w:b/>
          <w:bCs/>
        </w:rPr>
      </w:pPr>
      <w:r>
        <w:rPr>
          <w:b/>
          <w:bCs/>
        </w:rPr>
        <w:t xml:space="preserve">2.6 </w:t>
      </w:r>
      <w:r w:rsidR="00EA3857" w:rsidRPr="00EA3857">
        <w:rPr>
          <w:b/>
          <w:bCs/>
        </w:rPr>
        <w:t>Model fitting</w:t>
      </w:r>
    </w:p>
    <w:p w14:paraId="2A44F227" w14:textId="432D6501" w:rsidR="00061748" w:rsidRDefault="00061748" w:rsidP="00061748">
      <w:pPr>
        <w:pStyle w:val="BodyText"/>
        <w:spacing w:line="480" w:lineRule="auto"/>
      </w:pPr>
      <w:r w:rsidRPr="00061748">
        <w:t xml:space="preserve">The final dataset included: 1.) </w:t>
      </w:r>
      <w:proofErr w:type="spellStart"/>
      <w:r w:rsidRPr="00061748">
        <w:t>yday</w:t>
      </w:r>
      <w:proofErr w:type="spellEnd"/>
      <w:r w:rsidRPr="00061748">
        <w:t xml:space="preserve">: spawn date, continuous response variable; </w:t>
      </w:r>
      <w:proofErr w:type="spellStart"/>
      <w:r w:rsidRPr="00061748">
        <w:t>comid</w:t>
      </w:r>
      <w:proofErr w:type="spellEnd"/>
      <w:r w:rsidRPr="00061748">
        <w:t>, stream, 2.) year: grouping variables; temp_90: 90-day mean temperature pre-spawn, continuous predictor variable; 3.) and slope and </w:t>
      </w:r>
      <w:proofErr w:type="spellStart"/>
      <w:r w:rsidRPr="00061748">
        <w:t>mean_elevation</w:t>
      </w:r>
      <w:proofErr w:type="spellEnd"/>
      <w:r w:rsidRPr="00061748">
        <w:t>: provisionally retaining continuous predictor variable</w:t>
      </w:r>
      <w:r w:rsidR="00770FB2">
        <w:t xml:space="preserve"> </w:t>
      </w:r>
      <w:r w:rsidR="00770FB2" w:rsidRPr="00770FB2">
        <w:t>(see online Supplementary material</w:t>
      </w:r>
      <w:r w:rsidR="00770FB2" w:rsidRPr="00770FB2">
        <w:rPr>
          <w:vertAlign w:val="superscript"/>
        </w:rPr>
        <w:t>1</w:t>
      </w:r>
      <w:r w:rsidR="00770FB2" w:rsidRPr="00770FB2">
        <w:t>)</w:t>
      </w:r>
      <w:r w:rsidR="00770FB2">
        <w:t xml:space="preserve">. </w:t>
      </w:r>
      <w:r w:rsidRPr="00061748">
        <w:t>We scaled the continuous covariates to have a mean of 0 and standard deviation of 1 to assist convergence and interpretation</w:t>
      </w:r>
      <w:r w:rsidR="002E605B">
        <w:t>.</w:t>
      </w:r>
    </w:p>
    <w:p w14:paraId="43937B92" w14:textId="77777777" w:rsidR="006914A0" w:rsidRDefault="006914A0" w:rsidP="00061748">
      <w:pPr>
        <w:pStyle w:val="BodyText"/>
        <w:spacing w:line="480" w:lineRule="auto"/>
      </w:pPr>
    </w:p>
    <w:p w14:paraId="320CFAA2" w14:textId="11227650" w:rsidR="002146BC" w:rsidRPr="004F3859" w:rsidRDefault="002146BC" w:rsidP="002146BC">
      <w:pPr>
        <w:pStyle w:val="BodyText"/>
        <w:spacing w:line="480" w:lineRule="auto"/>
        <w:rPr>
          <w:b/>
          <w:bCs/>
        </w:rPr>
      </w:pPr>
      <w:r w:rsidRPr="004F3859">
        <w:rPr>
          <w:b/>
          <w:bCs/>
        </w:rPr>
        <w:t>2.7 Targeted model comparison</w:t>
      </w:r>
    </w:p>
    <w:p w14:paraId="6ED52FFA" w14:textId="3AF35650" w:rsidR="004F3859" w:rsidRDefault="002146BC" w:rsidP="002146BC">
      <w:pPr>
        <w:pStyle w:val="BodyText"/>
        <w:spacing w:line="480" w:lineRule="auto"/>
      </w:pPr>
      <w:r w:rsidRPr="002146BC">
        <w:t>We compare</w:t>
      </w:r>
      <w:r>
        <w:t>d</w:t>
      </w:r>
      <w:r w:rsidRPr="002146BC">
        <w:t xml:space="preserve"> the best base additive model (m16, </w:t>
      </w:r>
      <w:proofErr w:type="spellStart"/>
      <w:r w:rsidRPr="002146BC">
        <w:t>yday</w:t>
      </w:r>
      <w:proofErr w:type="spellEnd"/>
      <w:r w:rsidRPr="002146BC">
        <w:t xml:space="preserve"> ~ temp_90 + stream + year) to a series of </w:t>
      </w:r>
      <w:r w:rsidRPr="002146BC">
        <w:lastRenderedPageBreak/>
        <w:t xml:space="preserve">models with increasing complexity </w:t>
      </w:r>
      <w:r w:rsidR="00441AAC">
        <w:t>and</w:t>
      </w:r>
      <w:r w:rsidRPr="002146BC">
        <w:t xml:space="preserve"> evaluate</w:t>
      </w:r>
      <w:r w:rsidR="00441AAC">
        <w:t>d</w:t>
      </w:r>
      <w:r w:rsidRPr="002146BC">
        <w:t xml:space="preserve"> the contribution of each fixed effect and random effect structure.</w:t>
      </w:r>
      <w:r>
        <w:t xml:space="preserve"> </w:t>
      </w:r>
    </w:p>
    <w:p w14:paraId="65F97662" w14:textId="576F95DD" w:rsidR="002146BC" w:rsidRPr="002146BC" w:rsidRDefault="002146BC" w:rsidP="002146BC">
      <w:pPr>
        <w:pStyle w:val="BodyText"/>
        <w:spacing w:line="480" w:lineRule="auto"/>
      </w:pPr>
      <w:r w:rsidRPr="002146BC">
        <w:t xml:space="preserve">m16_re &lt;- </w:t>
      </w:r>
      <w:proofErr w:type="spellStart"/>
      <w:proofErr w:type="gramStart"/>
      <w:r w:rsidRPr="002146BC">
        <w:t>lmer</w:t>
      </w:r>
      <w:proofErr w:type="spellEnd"/>
      <w:r w:rsidRPr="002146BC">
        <w:t>(</w:t>
      </w:r>
      <w:proofErr w:type="spellStart"/>
      <w:proofErr w:type="gramEnd"/>
      <w:r w:rsidRPr="002146BC">
        <w:t>yday</w:t>
      </w:r>
      <w:proofErr w:type="spellEnd"/>
      <w:r w:rsidRPr="002146BC">
        <w:t xml:space="preserve"> ~ temp_90 + stream + year + (1 | COMID), data = </w:t>
      </w:r>
      <w:proofErr w:type="spellStart"/>
      <w:r w:rsidRPr="002146BC">
        <w:t>df_mod</w:t>
      </w:r>
      <w:proofErr w:type="spellEnd"/>
      <w:r w:rsidRPr="002146BC">
        <w:t>, REML = FALSE</w:t>
      </w:r>
      <w:r>
        <w:t>.</w:t>
      </w:r>
    </w:p>
    <w:p w14:paraId="09CADC4A" w14:textId="77777777" w:rsidR="00770FB2" w:rsidRDefault="00770FB2" w:rsidP="002146BC">
      <w:pPr>
        <w:pStyle w:val="BodyText"/>
        <w:spacing w:line="480" w:lineRule="auto"/>
      </w:pPr>
    </w:p>
    <w:p w14:paraId="5F807A84" w14:textId="73248E2F" w:rsidR="00770FB2" w:rsidRDefault="00770FB2" w:rsidP="002146BC">
      <w:pPr>
        <w:pStyle w:val="BodyText"/>
        <w:spacing w:line="480" w:lineRule="auto"/>
        <w:rPr>
          <w:ins w:id="98" w:author="Thurow, Russ - FS, ID" w:date="2025-07-06T09:59:00Z" w16du:dateUtc="2025-07-06T15:59:00Z"/>
        </w:rPr>
      </w:pPr>
      <w:r w:rsidRPr="00770FB2">
        <w:rPr>
          <w:vertAlign w:val="superscript"/>
        </w:rPr>
        <w:t>1</w:t>
      </w:r>
      <w:r w:rsidRPr="00770FB2">
        <w:t xml:space="preserve">Supplementary material is available with the article through the journal Web site at </w:t>
      </w:r>
      <w:commentRangeStart w:id="99"/>
      <w:ins w:id="100" w:author="Thurow, Russ - FS, ID" w:date="2025-07-06T09:59:00Z" w16du:dateUtc="2025-07-06T15:59:00Z">
        <w:r w:rsidR="00441AAC">
          <w:fldChar w:fldCharType="begin"/>
        </w:r>
        <w:r w:rsidR="00441AAC">
          <w:instrText>HYPERLINK "</w:instrText>
        </w:r>
      </w:ins>
      <w:r w:rsidR="00441AAC" w:rsidRPr="00770FB2">
        <w:instrText>http://nrcresearchpress.com/doi/suppl/10.1139/cjfas-2019-0111</w:instrText>
      </w:r>
      <w:ins w:id="101" w:author="Thurow, Russ - FS, ID" w:date="2025-07-06T09:59:00Z" w16du:dateUtc="2025-07-06T15:59:00Z">
        <w:r w:rsidR="00441AAC">
          <w:instrText>"</w:instrText>
        </w:r>
        <w:r w:rsidR="00441AAC">
          <w:fldChar w:fldCharType="separate"/>
        </w:r>
      </w:ins>
      <w:r w:rsidR="00441AAC" w:rsidRPr="00463F95">
        <w:rPr>
          <w:rStyle w:val="Hyperlink"/>
        </w:rPr>
        <w:t>http://nrcresearchpress.com/doi/suppl/10.1139/cjfas-2019-0111</w:t>
      </w:r>
      <w:ins w:id="102" w:author="Thurow, Russ - FS, ID" w:date="2025-07-06T09:59:00Z" w16du:dateUtc="2025-07-06T15:59:00Z">
        <w:r w:rsidR="00441AAC">
          <w:fldChar w:fldCharType="end"/>
        </w:r>
        <w:commentRangeEnd w:id="99"/>
        <w:r w:rsidR="00441AAC">
          <w:rPr>
            <w:rStyle w:val="CommentReference"/>
            <w:rFonts w:eastAsiaTheme="minorEastAsia"/>
          </w:rPr>
          <w:commentReference w:id="99"/>
        </w:r>
      </w:ins>
      <w:r w:rsidRPr="00770FB2">
        <w:t>.</w:t>
      </w:r>
    </w:p>
    <w:p w14:paraId="3B82FF3B" w14:textId="77777777" w:rsidR="00441AAC" w:rsidRDefault="00441AAC" w:rsidP="002146BC">
      <w:pPr>
        <w:pStyle w:val="BodyText"/>
        <w:spacing w:line="480" w:lineRule="auto"/>
      </w:pPr>
    </w:p>
    <w:p w14:paraId="61CA1A99" w14:textId="26F78FA1" w:rsidR="002146BC" w:rsidRPr="002146BC" w:rsidRDefault="002146BC" w:rsidP="002146BC">
      <w:pPr>
        <w:pStyle w:val="BodyText"/>
        <w:spacing w:line="480" w:lineRule="auto"/>
      </w:pPr>
      <w:r>
        <w:t>2.7</w:t>
      </w:r>
      <w:r w:rsidRPr="002146BC">
        <w:t>.1 Random intercepts</w:t>
      </w:r>
    </w:p>
    <w:p w14:paraId="359D789C" w14:textId="77777777" w:rsidR="004F3859" w:rsidRDefault="002146BC" w:rsidP="002146BC">
      <w:pPr>
        <w:pStyle w:val="BodyText"/>
        <w:spacing w:line="480" w:lineRule="auto"/>
      </w:pPr>
      <w:r w:rsidRPr="002146BC">
        <w:t xml:space="preserve">We </w:t>
      </w:r>
      <w:r>
        <w:t xml:space="preserve">began </w:t>
      </w:r>
      <w:r w:rsidRPr="002146BC">
        <w:t>with a random intercept model to account for the repeated measures on COMIDs. This is a baseline mixed model that w</w:t>
      </w:r>
      <w:r>
        <w:t>e</w:t>
      </w:r>
      <w:r w:rsidRPr="002146BC">
        <w:t xml:space="preserve"> compared to the additive linear model (m16). We also compar</w:t>
      </w:r>
      <w:r>
        <w:t>ed it</w:t>
      </w:r>
      <w:r w:rsidRPr="002146BC">
        <w:t xml:space="preserve"> to model m26 (elevation included as a fixed effect) with COMID random intercepts to see if it improves performance.</w:t>
      </w:r>
      <w:r>
        <w:t xml:space="preserve"> </w:t>
      </w:r>
    </w:p>
    <w:p w14:paraId="1B2EEE0E" w14:textId="73185779" w:rsidR="002146BC" w:rsidRPr="002146BC" w:rsidRDefault="002146BC" w:rsidP="002146BC">
      <w:pPr>
        <w:pStyle w:val="BodyText"/>
        <w:spacing w:line="480" w:lineRule="auto"/>
      </w:pPr>
      <w:r w:rsidRPr="002146BC">
        <w:t xml:space="preserve">m26_re &lt;- </w:t>
      </w:r>
      <w:proofErr w:type="spellStart"/>
      <w:proofErr w:type="gramStart"/>
      <w:r w:rsidRPr="002146BC">
        <w:t>lmer</w:t>
      </w:r>
      <w:proofErr w:type="spellEnd"/>
      <w:r w:rsidRPr="002146BC">
        <w:t>(</w:t>
      </w:r>
      <w:proofErr w:type="spellStart"/>
      <w:proofErr w:type="gramEnd"/>
      <w:r w:rsidRPr="002146BC">
        <w:t>yday</w:t>
      </w:r>
      <w:proofErr w:type="spellEnd"/>
      <w:r w:rsidRPr="002146BC">
        <w:t xml:space="preserve"> ~ temp_90 + stream + year + </w:t>
      </w:r>
      <w:proofErr w:type="spellStart"/>
      <w:r w:rsidRPr="002146BC">
        <w:t>mean_elevation</w:t>
      </w:r>
      <w:proofErr w:type="spellEnd"/>
      <w:r w:rsidRPr="002146BC">
        <w:t xml:space="preserve"> + (1 | COMID), data = </w:t>
      </w:r>
      <w:proofErr w:type="spellStart"/>
      <w:r w:rsidRPr="002146BC">
        <w:t>df_mod</w:t>
      </w:r>
      <w:proofErr w:type="spellEnd"/>
      <w:r w:rsidRPr="002146BC">
        <w:t>, REML = FALSE)</w:t>
      </w:r>
      <w:r>
        <w:t>.</w:t>
      </w:r>
    </w:p>
    <w:p w14:paraId="722DED00" w14:textId="38A00CD7" w:rsidR="002146BC" w:rsidRPr="00061748" w:rsidRDefault="002146BC" w:rsidP="004B6222">
      <w:pPr>
        <w:pStyle w:val="BodyText"/>
        <w:spacing w:line="480" w:lineRule="auto"/>
        <w:ind w:firstLine="720"/>
      </w:pPr>
      <w:r w:rsidRPr="002146BC">
        <w:t xml:space="preserve">Adding a random intercept for COMID significantly improved model performance, reducing AIC by &gt;2,700 points compared to the additive fixed-effect model (m16 vs. m16_re; </w:t>
      </w:r>
      <w:r w:rsidRPr="004B6222">
        <w:rPr>
          <w:highlight w:val="green"/>
        </w:rPr>
        <w:t>Table 2</w:t>
      </w:r>
      <w:r w:rsidRPr="002146BC">
        <w:t>). This confirm</w:t>
      </w:r>
      <w:r>
        <w:t>ed</w:t>
      </w:r>
      <w:r w:rsidRPr="002146BC">
        <w:t xml:space="preserve"> the necessity of accounting for repeated measures and reach-specific baseline differences in spawn timing.</w:t>
      </w:r>
      <w:r>
        <w:t xml:space="preserve"> </w:t>
      </w:r>
      <w:r w:rsidRPr="002146BC">
        <w:t xml:space="preserve">Adding mean elevation as a fixed effect (m26_re) yielded a further AIC improvement of 126 points over m16_re. However, this is substantially smaller than the apparent benefit observed in the fixed-effects-only comparison (296 </w:t>
      </w:r>
      <w:bookmarkStart w:id="103" w:name="_Hlk202105355"/>
      <w:r w:rsidRPr="002146BC">
        <w:t>AIC</w:t>
      </w:r>
      <w:r>
        <w:t xml:space="preserve"> points; </w:t>
      </w:r>
      <w:r w:rsidR="004B6222">
        <w:t>m26 vs. m16)</w:t>
      </w:r>
      <w:bookmarkEnd w:id="103"/>
      <w:r w:rsidRPr="002146BC">
        <w:t>, suggesting that much of elevation’s explanatory power is absorbed by the random intercepts.</w:t>
      </w:r>
      <w:r w:rsidR="004B6222">
        <w:t xml:space="preserve"> </w:t>
      </w:r>
      <w:r w:rsidRPr="002146BC">
        <w:t>Moreover, the parameter estimate</w:t>
      </w:r>
      <w:r w:rsidR="00441AAC">
        <w:t>s</w:t>
      </w:r>
      <w:r w:rsidRPr="002146BC">
        <w:t xml:space="preserve"> for elevation remained positive (</w:t>
      </w:r>
      <w:r w:rsidRPr="004B6222">
        <w:rPr>
          <w:highlight w:val="green"/>
        </w:rPr>
        <w:t>Table </w:t>
      </w:r>
      <w:r w:rsidR="004B6222">
        <w:rPr>
          <w:highlight w:val="green"/>
        </w:rPr>
        <w:t>3</w:t>
      </w:r>
      <w:r w:rsidRPr="002146BC">
        <w:t xml:space="preserve">) and </w:t>
      </w:r>
      <w:r w:rsidRPr="002146BC">
        <w:lastRenderedPageBreak/>
        <w:t>counter to biological expectations (i.e., higher elevation reaches spawning later), and the associated prediction plot (</w:t>
      </w:r>
      <w:r w:rsidRPr="002E71E7">
        <w:rPr>
          <w:highlight w:val="green"/>
        </w:rPr>
        <w:t>Figure </w:t>
      </w:r>
      <w:r w:rsidR="004F3859">
        <w:rPr>
          <w:highlight w:val="green"/>
        </w:rPr>
        <w:t>5</w:t>
      </w:r>
      <w:r w:rsidRPr="002E71E7">
        <w:rPr>
          <w:highlight w:val="green"/>
        </w:rPr>
        <w:t>C</w:t>
      </w:r>
      <w:r w:rsidRPr="002146BC">
        <w:t xml:space="preserve">) </w:t>
      </w:r>
      <w:r w:rsidR="00441AAC">
        <w:t>suggest</w:t>
      </w:r>
      <w:r w:rsidRPr="002146BC">
        <w:t xml:space="preserve"> a weak and potentially misleading relationship.</w:t>
      </w:r>
    </w:p>
    <w:p w14:paraId="4E5D8EF0" w14:textId="77777777" w:rsidR="004F3859" w:rsidRDefault="004F3859" w:rsidP="004F3859">
      <w:pPr>
        <w:pStyle w:val="BodyText"/>
        <w:spacing w:line="480" w:lineRule="auto"/>
      </w:pPr>
      <w:r w:rsidRPr="004F3859">
        <w:t>This, combined with collinearity concerns and limited interpretability, led us to exclude mean elevation from further models. Subsequent model refinement focused on fixed effects of temperature, stream, and year, with COMID modeled as a random intercept or slope to capture spatial variation in thermal response.</w:t>
      </w:r>
    </w:p>
    <w:p w14:paraId="76417B8E" w14:textId="465281BF" w:rsidR="004F3859" w:rsidRPr="004F3859" w:rsidRDefault="004F3859" w:rsidP="004F3859">
      <w:pPr>
        <w:pStyle w:val="BodyText"/>
        <w:spacing w:line="480" w:lineRule="auto"/>
      </w:pPr>
      <w:r>
        <w:t>2.7</w:t>
      </w:r>
      <w:r w:rsidRPr="004F3859">
        <w:t>.2 Quadratic Term for Temperature</w:t>
      </w:r>
    </w:p>
    <w:p w14:paraId="492DE5C7" w14:textId="77777777" w:rsidR="004F3859" w:rsidRPr="004F3859" w:rsidRDefault="004F3859" w:rsidP="004F3859">
      <w:pPr>
        <w:pStyle w:val="BodyText"/>
        <w:spacing w:line="480" w:lineRule="auto"/>
      </w:pPr>
      <w:r w:rsidRPr="004F3859">
        <w:t>We next tested whether a nonlinear temperature response improved model fit by adding a quadratic term for temp_90 to the random intercept model (m16_re).</w:t>
      </w:r>
    </w:p>
    <w:p w14:paraId="04648E4C" w14:textId="00F1A481" w:rsidR="004F3859" w:rsidRPr="004F3859" w:rsidRDefault="004F3859" w:rsidP="004F3859">
      <w:pPr>
        <w:pStyle w:val="BodyText"/>
        <w:spacing w:line="480" w:lineRule="auto"/>
      </w:pPr>
      <w:r w:rsidRPr="004F3859">
        <w:t xml:space="preserve">m16_re_quad &lt;- </w:t>
      </w:r>
      <w:proofErr w:type="spellStart"/>
      <w:proofErr w:type="gramStart"/>
      <w:r w:rsidRPr="004F3859">
        <w:t>lmer</w:t>
      </w:r>
      <w:proofErr w:type="spellEnd"/>
      <w:r w:rsidRPr="004F3859">
        <w:t>(</w:t>
      </w:r>
      <w:proofErr w:type="spellStart"/>
      <w:proofErr w:type="gramEnd"/>
      <w:r w:rsidRPr="004F3859">
        <w:t>yday</w:t>
      </w:r>
      <w:proofErr w:type="spellEnd"/>
      <w:r w:rsidRPr="004F3859">
        <w:t xml:space="preserve"> ~ temp_90 + I(temp_90^2) + stream + year + (1 | COMID), </w:t>
      </w:r>
    </w:p>
    <w:p w14:paraId="2AC72259" w14:textId="563E137F" w:rsidR="004F3859" w:rsidRPr="004F3859" w:rsidRDefault="004F3859" w:rsidP="004F3859">
      <w:pPr>
        <w:pStyle w:val="BodyText"/>
        <w:spacing w:line="480" w:lineRule="auto"/>
      </w:pPr>
      <w:r w:rsidRPr="004F3859">
        <w:t xml:space="preserve">data = </w:t>
      </w:r>
      <w:proofErr w:type="spellStart"/>
      <w:r w:rsidRPr="004F3859">
        <w:t>df_mod</w:t>
      </w:r>
      <w:proofErr w:type="spellEnd"/>
      <w:r w:rsidRPr="004F3859">
        <w:t>, REML = FALSE)</w:t>
      </w:r>
    </w:p>
    <w:p w14:paraId="347D8065" w14:textId="3071CBCF" w:rsidR="004F3859" w:rsidRPr="004F3859" w:rsidRDefault="004F3859" w:rsidP="00B25736">
      <w:pPr>
        <w:pStyle w:val="BodyText"/>
        <w:spacing w:line="480" w:lineRule="auto"/>
        <w:ind w:firstLine="720"/>
      </w:pPr>
      <w:r w:rsidRPr="004F3859">
        <w:t xml:space="preserve">This resulted in a lower AIC (ΔAIC = 91.7; </w:t>
      </w:r>
      <w:r w:rsidRPr="00B25736">
        <w:rPr>
          <w:highlight w:val="green"/>
        </w:rPr>
        <w:t>Table </w:t>
      </w:r>
      <w:r w:rsidR="00B25736">
        <w:rPr>
          <w:highlight w:val="green"/>
        </w:rPr>
        <w:t>4</w:t>
      </w:r>
      <w:r w:rsidRPr="004F3859">
        <w:t xml:space="preserve">), </w:t>
      </w:r>
      <w:r w:rsidR="003D1EFE">
        <w:t>providing</w:t>
      </w:r>
      <w:r w:rsidRPr="004F3859">
        <w:t xml:space="preserve"> substantial support for the quadratic formulation (m16_re_quad). The fitted curve reflects biologically plausible curvature </w:t>
      </w:r>
      <w:r>
        <w:t>(a</w:t>
      </w:r>
      <w:r w:rsidRPr="004F3859">
        <w:t xml:space="preserve"> decelerating response at higher temperatures</w:t>
      </w:r>
      <w:r>
        <w:t xml:space="preserve"> which is </w:t>
      </w:r>
      <w:r w:rsidRPr="004F3859">
        <w:t>consistent with expectations for thermal constraints on salmonid spawning</w:t>
      </w:r>
      <w:r w:rsidR="00B25736">
        <w:t>)</w:t>
      </w:r>
      <w:r w:rsidRPr="004F3859">
        <w:t xml:space="preserve"> (</w:t>
      </w:r>
      <w:r w:rsidRPr="00B25736">
        <w:rPr>
          <w:highlight w:val="green"/>
        </w:rPr>
        <w:t>Figure </w:t>
      </w:r>
      <w:r w:rsidR="00B25736">
        <w:rPr>
          <w:highlight w:val="green"/>
        </w:rPr>
        <w:t>6</w:t>
      </w:r>
      <w:r w:rsidRPr="00B25736">
        <w:rPr>
          <w:highlight w:val="green"/>
        </w:rPr>
        <w:t>C</w:t>
      </w:r>
      <w:r w:rsidRPr="004F3859">
        <w:t>). We therefore retained the quadratic term for temperature in all subsequent models.</w:t>
      </w:r>
    </w:p>
    <w:p w14:paraId="3A1E3378" w14:textId="77777777" w:rsidR="004F3859" w:rsidRDefault="004F3859" w:rsidP="00EA3857">
      <w:pPr>
        <w:pStyle w:val="BodyText"/>
        <w:spacing w:line="480" w:lineRule="auto"/>
      </w:pPr>
    </w:p>
    <w:p w14:paraId="3B329758" w14:textId="5E5C7454" w:rsidR="00B25736" w:rsidRPr="00B25736" w:rsidRDefault="00B25736" w:rsidP="00B25736">
      <w:pPr>
        <w:pStyle w:val="BodyText"/>
        <w:spacing w:line="480" w:lineRule="auto"/>
      </w:pPr>
      <w:r>
        <w:t>2.7.</w:t>
      </w:r>
      <w:r w:rsidRPr="00B25736">
        <w:t>3 Random slopes for temp_90</w:t>
      </w:r>
    </w:p>
    <w:p w14:paraId="1EE4E7CF" w14:textId="7374BAF0" w:rsidR="00B25736" w:rsidRPr="00B25736" w:rsidRDefault="00B25736" w:rsidP="00B25736">
      <w:pPr>
        <w:pStyle w:val="BodyText"/>
        <w:spacing w:line="480" w:lineRule="auto"/>
      </w:pPr>
      <w:r w:rsidRPr="00B25736">
        <w:t>To account for variation in temperature sensitivity across sites, we extended our top random intercept model (m16_re_quad) by allowing COMID-specific random slopes for temperature (m16_re_quad_rs). This model had the same fixed effect structure but included (1 + temp_90 | COMID).</w:t>
      </w:r>
    </w:p>
    <w:p w14:paraId="1D4F2C8E" w14:textId="1933DECE" w:rsidR="00B25736" w:rsidRDefault="00B25736" w:rsidP="00B25736">
      <w:pPr>
        <w:pStyle w:val="BodyText"/>
        <w:spacing w:line="480" w:lineRule="auto"/>
      </w:pPr>
      <w:r w:rsidRPr="00B25736">
        <w:t xml:space="preserve">m16_re_quad &lt;- </w:t>
      </w:r>
      <w:proofErr w:type="spellStart"/>
      <w:proofErr w:type="gramStart"/>
      <w:r w:rsidRPr="00B25736">
        <w:t>lmer</w:t>
      </w:r>
      <w:proofErr w:type="spellEnd"/>
      <w:r w:rsidRPr="00B25736">
        <w:t>(</w:t>
      </w:r>
      <w:proofErr w:type="spellStart"/>
      <w:proofErr w:type="gramEnd"/>
      <w:r w:rsidRPr="00B25736">
        <w:t>yday</w:t>
      </w:r>
      <w:proofErr w:type="spellEnd"/>
      <w:r w:rsidRPr="00B25736">
        <w:t xml:space="preserve"> ~ temp_90 + I(temp_90^2) + stream + year + (1 | COMID</w:t>
      </w:r>
      <w:proofErr w:type="gramStart"/>
      <w:r w:rsidRPr="00B25736">
        <w:t>),data</w:t>
      </w:r>
      <w:proofErr w:type="gramEnd"/>
      <w:r w:rsidRPr="00B25736">
        <w:t xml:space="preserve"> = </w:t>
      </w:r>
      <w:proofErr w:type="spellStart"/>
      <w:r w:rsidRPr="00B25736">
        <w:lastRenderedPageBreak/>
        <w:t>df_mod</w:t>
      </w:r>
      <w:proofErr w:type="spellEnd"/>
      <w:r w:rsidRPr="00B25736">
        <w:t>, REML = TRUE)</w:t>
      </w:r>
      <w:r>
        <w:t xml:space="preserve"> </w:t>
      </w:r>
    </w:p>
    <w:p w14:paraId="688B1A64" w14:textId="449EDB48" w:rsidR="00B25736" w:rsidRPr="00B25736" w:rsidRDefault="00B25736" w:rsidP="00B25736">
      <w:pPr>
        <w:pStyle w:val="BodyText"/>
        <w:spacing w:line="480" w:lineRule="auto"/>
      </w:pPr>
      <w:r w:rsidRPr="00B25736">
        <w:t xml:space="preserve">m16_re_quad_rs &lt;- </w:t>
      </w:r>
      <w:proofErr w:type="spellStart"/>
      <w:proofErr w:type="gramStart"/>
      <w:r w:rsidRPr="00B25736">
        <w:t>lmer</w:t>
      </w:r>
      <w:proofErr w:type="spellEnd"/>
      <w:r w:rsidRPr="00B25736">
        <w:t xml:space="preserve">(  </w:t>
      </w:r>
      <w:proofErr w:type="spellStart"/>
      <w:proofErr w:type="gramEnd"/>
      <w:r w:rsidRPr="00B25736">
        <w:t>yday</w:t>
      </w:r>
      <w:proofErr w:type="spellEnd"/>
      <w:r w:rsidRPr="00B25736">
        <w:t xml:space="preserve"> ~ temp_90 + I(temp_90^2) + stream + year + (1 + temp_90 | COMID), data = </w:t>
      </w:r>
      <w:proofErr w:type="spellStart"/>
      <w:r w:rsidRPr="00B25736">
        <w:t>df_mod</w:t>
      </w:r>
      <w:proofErr w:type="spellEnd"/>
      <w:r w:rsidRPr="00B25736">
        <w:t>, REML = TRUE)</w:t>
      </w:r>
    </w:p>
    <w:p w14:paraId="44EFD930" w14:textId="303E0C58" w:rsidR="00B25736" w:rsidRPr="00B25736" w:rsidRDefault="00B25736" w:rsidP="00B25736">
      <w:pPr>
        <w:pStyle w:val="BodyText"/>
        <w:spacing w:line="480" w:lineRule="auto"/>
        <w:ind w:firstLine="720"/>
      </w:pPr>
      <w:r w:rsidRPr="00B25736">
        <w:t xml:space="preserve">The addition of random slopes substantially improved model fit (ΔAIC = 510; </w:t>
      </w:r>
      <w:r w:rsidRPr="00B25736">
        <w:rPr>
          <w:highlight w:val="green"/>
        </w:rPr>
        <w:t>Table </w:t>
      </w:r>
      <w:r>
        <w:rPr>
          <w:highlight w:val="green"/>
        </w:rPr>
        <w:t>5</w:t>
      </w:r>
      <w:r w:rsidRPr="00B25736">
        <w:t>), and diagnostic plots confirmed adequate model behavior.</w:t>
      </w:r>
      <w:r>
        <w:t xml:space="preserve"> </w:t>
      </w:r>
      <w:r w:rsidRPr="00B25736">
        <w:t>Adding random slopes increased model flexibility, which redistributed explained variance from fixed to random effects. As a result, marginal R² (variance explained by fixed effects) decreased from 0.726 to 0.701, while conditional R² (total variance explained) remained high at 0.98 in both models (</w:t>
      </w:r>
      <w:r w:rsidRPr="00B25736">
        <w:rPr>
          <w:highlight w:val="green"/>
        </w:rPr>
        <w:t>Table </w:t>
      </w:r>
      <w:r w:rsidR="00540853">
        <w:rPr>
          <w:highlight w:val="green"/>
        </w:rPr>
        <w:t>6</w:t>
      </w:r>
      <w:r w:rsidRPr="00B25736">
        <w:t>). This tradeoff reflects a more realistic partitioning of variance, acknowledging that some differences in thermal sensitivity are site-specific and better explained by random effects.</w:t>
      </w:r>
    </w:p>
    <w:p w14:paraId="6A6AF810" w14:textId="77777777" w:rsidR="00B25736" w:rsidRDefault="00B25736" w:rsidP="00EA3857">
      <w:pPr>
        <w:pStyle w:val="BodyText"/>
        <w:spacing w:line="480" w:lineRule="auto"/>
      </w:pPr>
    </w:p>
    <w:p w14:paraId="3788D159" w14:textId="366ACB4D" w:rsidR="00B25736" w:rsidRPr="00B25736" w:rsidRDefault="00B25736" w:rsidP="00B25736">
      <w:pPr>
        <w:pStyle w:val="BodyText"/>
        <w:spacing w:line="480" w:lineRule="auto"/>
      </w:pPr>
      <w:r>
        <w:t>2.7.4</w:t>
      </w:r>
      <w:r w:rsidRPr="00B25736">
        <w:t> Partitioning Variation Between Nonlinearity and Heterogeneity</w:t>
      </w:r>
    </w:p>
    <w:p w14:paraId="16D40678" w14:textId="74AF3F40" w:rsidR="00B25736" w:rsidRPr="00B25736" w:rsidRDefault="00B25736" w:rsidP="00B25736">
      <w:pPr>
        <w:pStyle w:val="BodyText"/>
        <w:spacing w:line="480" w:lineRule="auto"/>
      </w:pPr>
      <w:r>
        <w:t>We</w:t>
      </w:r>
      <w:r w:rsidRPr="00B25736">
        <w:t xml:space="preserve"> compare</w:t>
      </w:r>
      <w:r>
        <w:t>d</w:t>
      </w:r>
      <w:r w:rsidRPr="00B25736">
        <w:t xml:space="preserve"> </w:t>
      </w:r>
      <w:r>
        <w:t xml:space="preserve">the </w:t>
      </w:r>
      <w:r w:rsidRPr="00B25736">
        <w:t>best random slope model with and without a quadratic effect. This test</w:t>
      </w:r>
      <w:r w:rsidR="003D1EFE">
        <w:t>ed</w:t>
      </w:r>
      <w:r>
        <w:t xml:space="preserve"> whether </w:t>
      </w:r>
      <w:r w:rsidRPr="00B25736">
        <w:t>random slope replace</w:t>
      </w:r>
      <w:r>
        <w:t>s</w:t>
      </w:r>
      <w:r w:rsidRPr="00B25736">
        <w:t xml:space="preserve"> the need for </w:t>
      </w:r>
      <w:r>
        <w:t xml:space="preserve">a </w:t>
      </w:r>
      <w:r w:rsidRPr="00B25736">
        <w:t>quadratic</w:t>
      </w:r>
      <w:r>
        <w:t xml:space="preserve"> term</w:t>
      </w:r>
      <w:r w:rsidRPr="00B25736">
        <w:t xml:space="preserve">, or </w:t>
      </w:r>
      <w:r w:rsidR="003D1EFE">
        <w:t xml:space="preserve">whether </w:t>
      </w:r>
      <w:r w:rsidRPr="00B25736">
        <w:t xml:space="preserve">both </w:t>
      </w:r>
      <w:r w:rsidR="003D1EFE">
        <w:t xml:space="preserve">were </w:t>
      </w:r>
      <w:proofErr w:type="spellStart"/>
      <w:proofErr w:type="gramStart"/>
      <w:r w:rsidRPr="00B25736">
        <w:t>help</w:t>
      </w:r>
      <w:r>
        <w:t>ful</w:t>
      </w:r>
      <w:r w:rsidR="003D1EFE">
        <w:t>.</w:t>
      </w:r>
      <w:r w:rsidRPr="00B25736">
        <w:t>We</w:t>
      </w:r>
      <w:proofErr w:type="spellEnd"/>
      <w:proofErr w:type="gramEnd"/>
      <w:r w:rsidRPr="00B25736">
        <w:t xml:space="preserve"> refit with ML to compare models with different fixed effects.</w:t>
      </w:r>
    </w:p>
    <w:p w14:paraId="1E5DEAE4" w14:textId="504A8A3E" w:rsidR="00B25736" w:rsidRPr="00B25736" w:rsidRDefault="00B25736" w:rsidP="00B25736">
      <w:pPr>
        <w:pStyle w:val="BodyText"/>
        <w:spacing w:line="480" w:lineRule="auto"/>
      </w:pPr>
      <w:r w:rsidRPr="00B25736">
        <w:t xml:space="preserve">m16_re_quad_rs &lt;- </w:t>
      </w:r>
      <w:proofErr w:type="spellStart"/>
      <w:proofErr w:type="gramStart"/>
      <w:r w:rsidRPr="00B25736">
        <w:t>lmer</w:t>
      </w:r>
      <w:proofErr w:type="spellEnd"/>
      <w:r w:rsidRPr="00B25736">
        <w:t>(</w:t>
      </w:r>
      <w:proofErr w:type="spellStart"/>
      <w:proofErr w:type="gramEnd"/>
      <w:r w:rsidRPr="00B25736">
        <w:t>yday</w:t>
      </w:r>
      <w:proofErr w:type="spellEnd"/>
      <w:r w:rsidRPr="00B25736">
        <w:t xml:space="preserve"> ~ temp_90 + I(temp_90^2) + stream + year + (1 + temp_90 | COMID), data = </w:t>
      </w:r>
      <w:proofErr w:type="spellStart"/>
      <w:r w:rsidRPr="00B25736">
        <w:t>df_mod</w:t>
      </w:r>
      <w:proofErr w:type="spellEnd"/>
      <w:r w:rsidRPr="00B25736">
        <w:t>, REML = FALSE)</w:t>
      </w:r>
    </w:p>
    <w:p w14:paraId="36D09CA2" w14:textId="5022A7C0" w:rsidR="00B25736" w:rsidRPr="00B25736" w:rsidRDefault="00B25736" w:rsidP="00B25736">
      <w:pPr>
        <w:pStyle w:val="BodyText"/>
        <w:spacing w:line="480" w:lineRule="auto"/>
      </w:pPr>
      <w:r w:rsidRPr="00B25736">
        <w:t xml:space="preserve">m16_re_linear_rs &lt;- </w:t>
      </w:r>
      <w:proofErr w:type="spellStart"/>
      <w:proofErr w:type="gramStart"/>
      <w:r w:rsidRPr="00B25736">
        <w:t>lmer</w:t>
      </w:r>
      <w:proofErr w:type="spellEnd"/>
      <w:r w:rsidRPr="00B25736">
        <w:t>(</w:t>
      </w:r>
      <w:proofErr w:type="spellStart"/>
      <w:proofErr w:type="gramEnd"/>
      <w:r w:rsidRPr="00B25736">
        <w:t>yday</w:t>
      </w:r>
      <w:proofErr w:type="spellEnd"/>
      <w:r w:rsidRPr="00B25736">
        <w:t xml:space="preserve"> ~ temp_90 + stream + year + (1 + temp_90 | COMID),</w:t>
      </w:r>
    </w:p>
    <w:p w14:paraId="6B0717B9" w14:textId="40DAFF11" w:rsidR="00B25736" w:rsidRPr="00B25736" w:rsidRDefault="00B25736" w:rsidP="00B25736">
      <w:pPr>
        <w:pStyle w:val="BodyText"/>
        <w:spacing w:line="480" w:lineRule="auto"/>
      </w:pPr>
      <w:r w:rsidRPr="00B25736">
        <w:t xml:space="preserve">data = </w:t>
      </w:r>
      <w:proofErr w:type="spellStart"/>
      <w:r w:rsidRPr="00B25736">
        <w:t>df_mod</w:t>
      </w:r>
      <w:proofErr w:type="spellEnd"/>
      <w:r w:rsidRPr="00B25736">
        <w:t>, REML = FALSE)</w:t>
      </w:r>
    </w:p>
    <w:p w14:paraId="7C5C014A" w14:textId="3800434C" w:rsidR="004F3859" w:rsidRDefault="001E3F26" w:rsidP="001E3F26">
      <w:pPr>
        <w:pStyle w:val="BodyText"/>
        <w:spacing w:line="480" w:lineRule="auto"/>
        <w:ind w:firstLine="720"/>
      </w:pPr>
      <w:r w:rsidRPr="001E3F26">
        <w:t>The quadratic term improve</w:t>
      </w:r>
      <w:r>
        <w:t>d</w:t>
      </w:r>
      <w:r w:rsidRPr="001E3F26">
        <w:t xml:space="preserve"> fit modestly (ΔAIC = 20.4) while keeping the structure stable. Most of the model’s explanatory power </w:t>
      </w:r>
      <w:r w:rsidR="003D1EFE">
        <w:t>was</w:t>
      </w:r>
      <w:r w:rsidRPr="001E3F26">
        <w:t xml:space="preserve"> </w:t>
      </w:r>
      <w:r>
        <w:t>derived</w:t>
      </w:r>
      <w:r w:rsidRPr="001E3F26">
        <w:t xml:space="preserve"> from the random slopes, not the curvature of temperature. </w:t>
      </w:r>
      <w:r>
        <w:t xml:space="preserve">However, </w:t>
      </w:r>
      <w:r w:rsidRPr="001E3F26">
        <w:t>the quadratic d</w:t>
      </w:r>
      <w:r w:rsidR="003D1EFE">
        <w:t xml:space="preserve">id </w:t>
      </w:r>
      <w:r w:rsidRPr="001E3F26">
        <w:t>meaningfully refine the relationship</w:t>
      </w:r>
      <w:r>
        <w:t xml:space="preserve">, </w:t>
      </w:r>
      <w:r w:rsidRPr="001E3F26">
        <w:t>especially at the tails of the temperature gradient (</w:t>
      </w:r>
      <w:r w:rsidRPr="001E3F26">
        <w:rPr>
          <w:highlight w:val="green"/>
        </w:rPr>
        <w:t>Figure </w:t>
      </w:r>
      <w:r>
        <w:rPr>
          <w:highlight w:val="green"/>
        </w:rPr>
        <w:t>7</w:t>
      </w:r>
      <w:r w:rsidRPr="001E3F26">
        <w:t>)</w:t>
      </w:r>
      <w:r>
        <w:t xml:space="preserve">, </w:t>
      </w:r>
      <w:r w:rsidRPr="001E3F26">
        <w:t xml:space="preserve">without overfitting or destabilizing </w:t>
      </w:r>
      <w:r w:rsidRPr="001E3F26">
        <w:lastRenderedPageBreak/>
        <w:t>the model. This model is supported</w:t>
      </w:r>
      <w:r>
        <w:t>; the</w:t>
      </w:r>
      <w:r w:rsidRPr="001E3F26">
        <w:t xml:space="preserve"> structure offer</w:t>
      </w:r>
      <w:r>
        <w:t>s</w:t>
      </w:r>
      <w:r w:rsidRPr="001E3F26">
        <w:t xml:space="preserve"> a strong balance between flexibility and interpretability </w:t>
      </w:r>
      <w:r>
        <w:t xml:space="preserve">that we </w:t>
      </w:r>
      <w:r w:rsidRPr="001E3F26">
        <w:t>retained for subsequent analysis.</w:t>
      </w:r>
    </w:p>
    <w:p w14:paraId="101CCA6A" w14:textId="77777777" w:rsidR="004F3859" w:rsidRDefault="004F3859" w:rsidP="00EA3857">
      <w:pPr>
        <w:pStyle w:val="BodyText"/>
        <w:spacing w:line="480" w:lineRule="auto"/>
      </w:pPr>
    </w:p>
    <w:p w14:paraId="7938EF40" w14:textId="3F8F4D6A" w:rsidR="00BB5257" w:rsidRPr="00BB5257" w:rsidRDefault="00DA1EED" w:rsidP="00BB5257">
      <w:pPr>
        <w:pStyle w:val="BodyText"/>
        <w:spacing w:line="480" w:lineRule="auto"/>
        <w:rPr>
          <w:b/>
          <w:bCs/>
        </w:rPr>
      </w:pPr>
      <w:r>
        <w:rPr>
          <w:b/>
          <w:bCs/>
        </w:rPr>
        <w:t>2.</w:t>
      </w:r>
      <w:r w:rsidR="001E3F26">
        <w:rPr>
          <w:b/>
          <w:bCs/>
        </w:rPr>
        <w:t>8</w:t>
      </w:r>
      <w:r>
        <w:rPr>
          <w:b/>
          <w:bCs/>
        </w:rPr>
        <w:t xml:space="preserve"> </w:t>
      </w:r>
      <w:r w:rsidR="00BB5257" w:rsidRPr="00BB5257">
        <w:rPr>
          <w:b/>
          <w:bCs/>
        </w:rPr>
        <w:t>Interactions</w:t>
      </w:r>
    </w:p>
    <w:p w14:paraId="22E028AE" w14:textId="5BE33F57" w:rsidR="001E3F26" w:rsidRPr="001E3F26" w:rsidRDefault="001E3F26" w:rsidP="00AA54C0">
      <w:pPr>
        <w:pStyle w:val="BodyText"/>
        <w:spacing w:line="480" w:lineRule="auto"/>
      </w:pPr>
      <w:r w:rsidRPr="001E3F26">
        <w:t xml:space="preserve">We have built a strong foundation </w:t>
      </w:r>
      <w:r>
        <w:t xml:space="preserve">illustrating </w:t>
      </w:r>
      <w:r w:rsidRPr="001E3F26">
        <w:t>that COMID-level variation captures spatial structure in the data (m16_re_quad_rs)</w:t>
      </w:r>
      <w:r w:rsidR="00540853">
        <w:t xml:space="preserve">. This </w:t>
      </w:r>
      <w:r>
        <w:t>d</w:t>
      </w:r>
      <w:r w:rsidRPr="001E3F26">
        <w:t>emonstrate</w:t>
      </w:r>
      <w:r w:rsidR="00540853">
        <w:t>s</w:t>
      </w:r>
      <w:r w:rsidRPr="001E3F26">
        <w:t xml:space="preserve"> support for a nonlinear (quadratic) thermal response</w:t>
      </w:r>
      <w:r>
        <w:t xml:space="preserve"> and i</w:t>
      </w:r>
      <w:r w:rsidRPr="001E3F26">
        <w:t>ncorporated year and stream as fixed effects for interpretability across broad groups.</w:t>
      </w:r>
      <w:r>
        <w:t xml:space="preserve"> Next, we </w:t>
      </w:r>
      <w:r w:rsidRPr="001E3F26">
        <w:t>check</w:t>
      </w:r>
      <w:r w:rsidR="003D1EFE">
        <w:t>ed</w:t>
      </w:r>
      <w:r w:rsidRPr="001E3F26">
        <w:t xml:space="preserve"> interactions</w:t>
      </w:r>
      <w:r>
        <w:t xml:space="preserve"> because</w:t>
      </w:r>
      <w:r w:rsidR="003D1EFE">
        <w:t>,</w:t>
      </w:r>
      <w:r>
        <w:t xml:space="preserve"> al</w:t>
      </w:r>
      <w:r w:rsidRPr="001E3F26">
        <w:t xml:space="preserve">though random slopes already absorb much of the temperature-related heterogeneity, interactions </w:t>
      </w:r>
      <w:r w:rsidR="003D1EFE">
        <w:t>might</w:t>
      </w:r>
      <w:r w:rsidRPr="001E3F26">
        <w:t xml:space="preserve"> help us </w:t>
      </w:r>
      <w:r>
        <w:t xml:space="preserve">evaluate </w:t>
      </w:r>
      <w:r w:rsidRPr="001E3F26">
        <w:t>whether average responses differ systematically across stream or year, beyond what</w:t>
      </w:r>
      <w:r>
        <w:t xml:space="preserve"> is</w:t>
      </w:r>
      <w:r w:rsidRPr="001E3F26">
        <w:t xml:space="preserve"> explained by random effects.</w:t>
      </w:r>
      <w:r w:rsidR="00540853">
        <w:t xml:space="preserve"> </w:t>
      </w:r>
      <w:r>
        <w:t>Log</w:t>
      </w:r>
      <w:r w:rsidRPr="001E3F26">
        <w:t>ical interactions to test</w:t>
      </w:r>
      <w:r>
        <w:t xml:space="preserve"> include</w:t>
      </w:r>
      <w:r w:rsidR="003D1EFE">
        <w:t>d</w:t>
      </w:r>
      <w:r>
        <w:t xml:space="preserve">: </w:t>
      </w:r>
      <w:r w:rsidRPr="001E3F26">
        <w:t>temp_90 * stream</w:t>
      </w:r>
      <w:r>
        <w:t>; d</w:t>
      </w:r>
      <w:r w:rsidRPr="001E3F26">
        <w:t xml:space="preserve">oes the average thermal slope vary among </w:t>
      </w:r>
      <w:proofErr w:type="gramStart"/>
      <w:r w:rsidRPr="001E3F26">
        <w:t>streams?</w:t>
      </w:r>
      <w:r>
        <w:t>,</w:t>
      </w:r>
      <w:proofErr w:type="gramEnd"/>
      <w:r>
        <w:t xml:space="preserve"> and </w:t>
      </w:r>
      <w:r w:rsidRPr="001E3F26">
        <w:t>temp_90 * year</w:t>
      </w:r>
      <w:r>
        <w:t>; d</w:t>
      </w:r>
      <w:r w:rsidRPr="001E3F26">
        <w:t>oes thermal sensitivity vary across years (e.g., wetter vs. drier)?</w:t>
      </w:r>
      <w:r>
        <w:t xml:space="preserve"> </w:t>
      </w:r>
      <w:r w:rsidRPr="001E3F26">
        <w:t xml:space="preserve">We </w:t>
      </w:r>
      <w:r>
        <w:t>t</w:t>
      </w:r>
      <w:r w:rsidRPr="001E3F26">
        <w:t>est</w:t>
      </w:r>
      <w:r>
        <w:t>ed</w:t>
      </w:r>
      <w:r w:rsidRPr="001E3F26">
        <w:t xml:space="preserve"> interactions and compare</w:t>
      </w:r>
      <w:r>
        <w:t>d</w:t>
      </w:r>
      <w:r w:rsidRPr="001E3F26">
        <w:t xml:space="preserve"> them to m16_re_quad_rs.</w:t>
      </w:r>
    </w:p>
    <w:p w14:paraId="0C8553D3" w14:textId="77777777" w:rsidR="001E3F26" w:rsidRPr="001E3F26" w:rsidRDefault="001E3F26" w:rsidP="001E3F26">
      <w:pPr>
        <w:pStyle w:val="BodyText"/>
        <w:spacing w:line="480" w:lineRule="auto"/>
      </w:pPr>
      <w:r w:rsidRPr="001E3F26">
        <w:t xml:space="preserve">m201 &lt;- </w:t>
      </w:r>
      <w:proofErr w:type="spellStart"/>
      <w:proofErr w:type="gramStart"/>
      <w:r w:rsidRPr="001E3F26">
        <w:t>lmer</w:t>
      </w:r>
      <w:proofErr w:type="spellEnd"/>
      <w:r w:rsidRPr="001E3F26">
        <w:t>(</w:t>
      </w:r>
      <w:proofErr w:type="spellStart"/>
      <w:proofErr w:type="gramEnd"/>
      <w:r w:rsidRPr="001E3F26">
        <w:t>yday</w:t>
      </w:r>
      <w:proofErr w:type="spellEnd"/>
      <w:r w:rsidRPr="001E3F26">
        <w:t xml:space="preserve"> ~ temp_90 * stream + I(temp_90^2) + year + (1 + temp_90 | COMID), data = </w:t>
      </w:r>
      <w:proofErr w:type="spellStart"/>
      <w:r w:rsidRPr="001E3F26">
        <w:t>df_mod</w:t>
      </w:r>
      <w:proofErr w:type="spellEnd"/>
      <w:r w:rsidRPr="001E3F26">
        <w:t>, REML = FALSE)</w:t>
      </w:r>
    </w:p>
    <w:p w14:paraId="71ED6EBF" w14:textId="77777777" w:rsidR="001E3F26" w:rsidRPr="001E3F26" w:rsidRDefault="001E3F26" w:rsidP="001E3F26">
      <w:pPr>
        <w:pStyle w:val="BodyText"/>
        <w:spacing w:line="480" w:lineRule="auto"/>
      </w:pPr>
      <w:r w:rsidRPr="001E3F26">
        <w:t xml:space="preserve">m202 &lt;- </w:t>
      </w:r>
      <w:proofErr w:type="spellStart"/>
      <w:proofErr w:type="gramStart"/>
      <w:r w:rsidRPr="001E3F26">
        <w:t>lmer</w:t>
      </w:r>
      <w:proofErr w:type="spellEnd"/>
      <w:r w:rsidRPr="001E3F26">
        <w:t>(</w:t>
      </w:r>
      <w:proofErr w:type="spellStart"/>
      <w:proofErr w:type="gramEnd"/>
      <w:r w:rsidRPr="001E3F26">
        <w:t>yday</w:t>
      </w:r>
      <w:proofErr w:type="spellEnd"/>
      <w:r w:rsidRPr="001E3F26">
        <w:t xml:space="preserve"> ~ temp_90 * year + I(temp_90^2) + stream + (1 + temp_90 | COMID), data = </w:t>
      </w:r>
      <w:proofErr w:type="spellStart"/>
      <w:r w:rsidRPr="001E3F26">
        <w:t>df_mod</w:t>
      </w:r>
      <w:proofErr w:type="spellEnd"/>
      <w:r w:rsidRPr="001E3F26">
        <w:t>, REML = FALSE)</w:t>
      </w:r>
    </w:p>
    <w:p w14:paraId="022C4E5E" w14:textId="79A85D2A" w:rsidR="00540853" w:rsidRPr="00540853" w:rsidRDefault="00540853" w:rsidP="00540853">
      <w:pPr>
        <w:pStyle w:val="BodyText"/>
        <w:spacing w:line="480" w:lineRule="auto"/>
        <w:ind w:firstLine="720"/>
      </w:pPr>
      <w:r>
        <w:t>We found that</w:t>
      </w:r>
      <w:r w:rsidR="001E3F26" w:rsidRPr="001E3F26">
        <w:t> m201 lower</w:t>
      </w:r>
      <w:r w:rsidR="003D1EFE">
        <w:t>ed</w:t>
      </w:r>
      <w:r w:rsidR="001E3F26" w:rsidRPr="001E3F26">
        <w:t xml:space="preserve"> AIC by 18, while m202 lower</w:t>
      </w:r>
      <w:r w:rsidR="003D1EFE">
        <w:t>ed</w:t>
      </w:r>
      <w:r w:rsidR="001E3F26" w:rsidRPr="001E3F26">
        <w:t xml:space="preserve"> AIC by 1397, a massive</w:t>
      </w:r>
      <w:r>
        <w:t xml:space="preserve"> improvement (</w:t>
      </w:r>
      <w:r w:rsidRPr="00540853">
        <w:rPr>
          <w:highlight w:val="green"/>
        </w:rPr>
        <w:t>Table 7</w:t>
      </w:r>
      <w:r>
        <w:t>)</w:t>
      </w:r>
      <w:r w:rsidR="001E3F26" w:rsidRPr="001E3F26">
        <w:t>.</w:t>
      </w:r>
      <w:r>
        <w:t xml:space="preserve"> The</w:t>
      </w:r>
      <w:r w:rsidR="001E3F26" w:rsidRPr="001E3F26">
        <w:t xml:space="preserve"> interaction terms in m201 </w:t>
      </w:r>
      <w:r w:rsidR="003D1EFE">
        <w:t>were</w:t>
      </w:r>
      <w:r w:rsidR="001E3F26" w:rsidRPr="001E3F26">
        <w:t xml:space="preserve"> mostly non-significant, and the model R² values </w:t>
      </w:r>
      <w:r w:rsidR="003D1EFE">
        <w:t>were</w:t>
      </w:r>
      <w:r w:rsidR="001E3F26" w:rsidRPr="001E3F26">
        <w:t xml:space="preserve"> nearly identical to m16_re_quad_rs</w:t>
      </w:r>
      <w:r>
        <w:t xml:space="preserve"> (</w:t>
      </w:r>
      <w:r w:rsidRPr="00540853">
        <w:rPr>
          <w:highlight w:val="green"/>
        </w:rPr>
        <w:t>Table 8</w:t>
      </w:r>
      <w:r>
        <w:t>)</w:t>
      </w:r>
      <w:r w:rsidR="001E3F26" w:rsidRPr="001E3F26">
        <w:t>.</w:t>
      </w:r>
      <w:r>
        <w:t xml:space="preserve"> </w:t>
      </w:r>
      <w:r w:rsidRPr="00540853">
        <w:t xml:space="preserve">For m202, while the interactions terms </w:t>
      </w:r>
      <w:r w:rsidR="003D1EFE">
        <w:t>were</w:t>
      </w:r>
      <w:r w:rsidRPr="00540853">
        <w:t xml:space="preserve"> significant, the Marginal R² value</w:t>
      </w:r>
      <w:r w:rsidR="003D1EFE">
        <w:t>s</w:t>
      </w:r>
      <w:r w:rsidRPr="00540853">
        <w:t xml:space="preserve"> d</w:t>
      </w:r>
      <w:r w:rsidR="003D1EFE">
        <w:t>eclined</w:t>
      </w:r>
      <w:r w:rsidRPr="00540853">
        <w:t xml:space="preserve"> by ~10%.</w:t>
      </w:r>
      <w:r>
        <w:t xml:space="preserve"> </w:t>
      </w:r>
      <w:r w:rsidRPr="00540853">
        <w:t>Figure </w:t>
      </w:r>
      <w:r>
        <w:t>8</w:t>
      </w:r>
      <w:r w:rsidRPr="00540853">
        <w:t> </w:t>
      </w:r>
      <w:r>
        <w:t xml:space="preserve">illustrates </w:t>
      </w:r>
      <w:r w:rsidRPr="00540853">
        <w:t>that the predicted effects of temperature are implausible, with a positive quadratic effect of temperature. This suggests that the model is overfitting or confounding the interaction structure.</w:t>
      </w:r>
    </w:p>
    <w:p w14:paraId="09343C94" w14:textId="13A68740" w:rsidR="00540853" w:rsidRPr="00540853" w:rsidRDefault="00AA54C0" w:rsidP="00AA54C0">
      <w:pPr>
        <w:pStyle w:val="BodyText"/>
        <w:spacing w:line="480" w:lineRule="auto"/>
        <w:ind w:firstLine="720"/>
      </w:pPr>
      <w:r>
        <w:lastRenderedPageBreak/>
        <w:t>In summary, t</w:t>
      </w:r>
      <w:r w:rsidR="00540853" w:rsidRPr="00540853">
        <w:t>o evaluate whether fixed-effect interactions improve model performance beyond what is captured by random slopes, we tested two candidate models: one with a temp_90 × stream interaction (m201) and one with a temp_90 × year interaction (m202), comparing them against our baseline random slope model with a quadratic temperature effect (m16_re_quad_rs).</w:t>
      </w:r>
    </w:p>
    <w:p w14:paraId="6D5C61DD" w14:textId="52256D21" w:rsidR="00540853" w:rsidRDefault="003D1EFE" w:rsidP="00540853">
      <w:pPr>
        <w:pStyle w:val="BodyText"/>
        <w:spacing w:line="480" w:lineRule="auto"/>
      </w:pPr>
      <w:r>
        <w:t>Although m</w:t>
      </w:r>
      <w:r w:rsidR="00540853" w:rsidRPr="00540853">
        <w:t>odel m202 </w:t>
      </w:r>
      <w:r>
        <w:t>demonstrated</w:t>
      </w:r>
      <w:r w:rsidR="00540853" w:rsidRPr="00540853">
        <w:t xml:space="preserve"> a large AIC improvement (ΔAIC = -1397), inspection of its predicted effects revealed implausible curvature—specifically, a biologically unlikely inverted quadratic effect of temperature. This suggests overfitting or confounding in the interaction structure.</w:t>
      </w:r>
      <w:r>
        <w:t xml:space="preserve"> </w:t>
      </w:r>
      <w:r w:rsidR="00540853" w:rsidRPr="00540853">
        <w:t>In contrast, m201 </w:t>
      </w:r>
      <w:r>
        <w:t>demonstrated</w:t>
      </w:r>
      <w:r w:rsidR="00540853" w:rsidRPr="00540853">
        <w:t xml:space="preserve"> moderate AIC improvement over the baseline model (ΔAIC = 18), with predictions that remained biologically realistic. However, nearly all interaction terms in m201 were non-significant except one</w:t>
      </w:r>
      <w:ins w:id="104" w:author="Thurow, Russ - FS, ID" w:date="2025-07-06T10:11:00Z" w16du:dateUtc="2025-07-06T16:11:00Z">
        <w:r>
          <w:t xml:space="preserve"> (list it?)</w:t>
        </w:r>
      </w:ins>
      <w:r w:rsidR="00540853" w:rsidRPr="00540853">
        <w:t>, and model R² values and parameter estimates remained essentially unchanged.</w:t>
      </w:r>
      <w:r w:rsidR="00540853">
        <w:t xml:space="preserve"> </w:t>
      </w:r>
      <w:r w:rsidR="00540853" w:rsidRPr="00540853">
        <w:t xml:space="preserve">These results </w:t>
      </w:r>
      <w:r>
        <w:t>confirm</w:t>
      </w:r>
      <w:r w:rsidR="00540853" w:rsidRPr="00540853">
        <w:t xml:space="preserve"> that most stream-specific variation in temperature responses is already accounted for by random slopes. Thus, </w:t>
      </w:r>
      <w:r w:rsidR="00540853">
        <w:t xml:space="preserve">when selecting our final model, </w:t>
      </w:r>
      <w:r w:rsidR="00540853" w:rsidRPr="00540853">
        <w:t xml:space="preserve">the added complexity of fixed-effect interactions does not yield substantial inferential gains and is not justified. </w:t>
      </w:r>
    </w:p>
    <w:p w14:paraId="028DF267" w14:textId="77777777" w:rsidR="00AA54C0" w:rsidRPr="00540853" w:rsidRDefault="00AA54C0" w:rsidP="00540853">
      <w:pPr>
        <w:pStyle w:val="BodyText"/>
        <w:spacing w:line="480" w:lineRule="auto"/>
      </w:pPr>
    </w:p>
    <w:p w14:paraId="6563FB35" w14:textId="17243A73" w:rsidR="006A52DD" w:rsidRPr="007A56F9" w:rsidDel="00840139" w:rsidRDefault="00AA54C0" w:rsidP="0059774C">
      <w:pPr>
        <w:tabs>
          <w:tab w:val="center" w:pos="4680"/>
        </w:tabs>
        <w:rPr>
          <w:del w:id="105" w:author="Sparks, Morgan - FS, ID" w:date="2025-05-13T10:18:00Z" w16du:dateUtc="2025-05-13T16:18:00Z"/>
        </w:rPr>
      </w:pPr>
      <w:r>
        <w:rPr>
          <w:b/>
        </w:rPr>
        <w:t xml:space="preserve">Redd- and Reach- Scale </w:t>
      </w:r>
      <w:r w:rsidR="0059774C" w:rsidRPr="0059774C">
        <w:rPr>
          <w:b/>
        </w:rPr>
        <w:t>Habitat Variables</w:t>
      </w:r>
      <w:commentRangeStart w:id="106"/>
      <w:commentRangeStart w:id="107"/>
      <w:del w:id="108" w:author="Sparks, Morgan - FS, ID" w:date="2025-05-13T10:18:00Z" w16du:dateUtc="2025-05-13T16:18:00Z">
        <w:r w:rsidR="00CE172F" w:rsidDel="00840139">
          <w:rPr>
            <w:rFonts w:eastAsia="Times New Roman"/>
          </w:rPr>
          <w:delText xml:space="preserve">.) </w:delText>
        </w:r>
        <w:r w:rsidR="006A52DD" w:rsidRPr="006A52DD" w:rsidDel="00840139">
          <w:rPr>
            <w:rFonts w:eastAsia="Times New Roman"/>
          </w:rPr>
          <w:delText>Redd size</w:delText>
        </w:r>
        <w:r w:rsidR="00CE172F" w:rsidDel="00840139">
          <w:rPr>
            <w:rFonts w:eastAsia="Times New Roman"/>
          </w:rPr>
          <w:delText xml:space="preserve"> was measured as </w:delText>
        </w:r>
        <w:r w:rsidR="006A52DD" w:rsidRPr="006A52DD" w:rsidDel="00840139">
          <w:rPr>
            <w:rFonts w:eastAsia="Times New Roman"/>
          </w:rPr>
          <w:delText xml:space="preserve">the length of </w:delText>
        </w:r>
        <w:commentRangeEnd w:id="106"/>
        <w:r w:rsidR="00BF5900" w:rsidDel="00840139">
          <w:rPr>
            <w:rStyle w:val="CommentReference"/>
          </w:rPr>
          <w:commentReference w:id="106"/>
        </w:r>
      </w:del>
      <w:commentRangeEnd w:id="107"/>
      <w:r w:rsidR="0016293A">
        <w:rPr>
          <w:rStyle w:val="CommentReference"/>
        </w:rPr>
        <w:commentReference w:id="107"/>
      </w:r>
      <w:ins w:id="109" w:author="Thurow, Russ - FS, ID" w:date="2025-06-26T19:20:00Z" w16du:dateUtc="2025-06-27T01:20:00Z">
        <w:r w:rsidR="00DA1EED">
          <w:rPr>
            <w:rFonts w:eastAsia="Times New Roman"/>
          </w:rPr>
          <w:t xml:space="preserve"> </w:t>
        </w:r>
      </w:ins>
    </w:p>
    <w:p w14:paraId="10E4601A" w14:textId="5C10A4E0" w:rsidR="00165CA5" w:rsidRDefault="00165CA5" w:rsidP="00096506">
      <w:pPr>
        <w:spacing w:line="480" w:lineRule="auto"/>
        <w:rPr>
          <w:ins w:id="110" w:author="Thurow, Russ - FS, ID" w:date="2025-06-26T18:42:00Z" w16du:dateUtc="2025-06-27T00:42:00Z"/>
        </w:rPr>
      </w:pPr>
      <w:ins w:id="111" w:author="Thurow, Russ - FS, ID" w:date="2025-06-26T18:42:00Z" w16du:dateUtc="2025-06-27T00:42:00Z">
        <w:r>
          <w:br/>
        </w:r>
      </w:ins>
    </w:p>
    <w:p w14:paraId="059211BA" w14:textId="77777777" w:rsidR="00165CA5" w:rsidRDefault="00165CA5">
      <w:pPr>
        <w:rPr>
          <w:ins w:id="112" w:author="Thurow, Russ - FS, ID" w:date="2025-06-26T18:42:00Z" w16du:dateUtc="2025-06-27T00:42:00Z"/>
        </w:rPr>
      </w:pPr>
      <w:ins w:id="113" w:author="Thurow, Russ - FS, ID" w:date="2025-06-26T18:42:00Z" w16du:dateUtc="2025-06-27T00:42:00Z">
        <w:r>
          <w:br w:type="page"/>
        </w:r>
      </w:ins>
    </w:p>
    <w:p w14:paraId="0A69A29E" w14:textId="4D6798ED" w:rsidR="00165CA5" w:rsidRDefault="0052151D" w:rsidP="00165CA5">
      <w:pPr>
        <w:spacing w:line="480" w:lineRule="auto"/>
        <w:rPr>
          <w:b/>
          <w:sz w:val="28"/>
          <w:szCs w:val="28"/>
        </w:rPr>
      </w:pPr>
      <w:r>
        <w:rPr>
          <w:b/>
          <w:sz w:val="28"/>
          <w:szCs w:val="28"/>
        </w:rPr>
        <w:lastRenderedPageBreak/>
        <w:t xml:space="preserve">3. </w:t>
      </w:r>
      <w:commentRangeStart w:id="114"/>
      <w:r w:rsidR="00165CA5">
        <w:rPr>
          <w:b/>
          <w:sz w:val="28"/>
          <w:szCs w:val="28"/>
        </w:rPr>
        <w:t>Results</w:t>
      </w:r>
      <w:commentRangeEnd w:id="114"/>
      <w:r w:rsidR="00477318">
        <w:rPr>
          <w:rStyle w:val="CommentReference"/>
        </w:rPr>
        <w:commentReference w:id="114"/>
      </w:r>
    </w:p>
    <w:p w14:paraId="05531C40" w14:textId="782E400C" w:rsidR="00CE0C5D" w:rsidRPr="00CE0C5D" w:rsidRDefault="00CE0C5D" w:rsidP="00CE0C5D">
      <w:pPr>
        <w:spacing w:line="480" w:lineRule="auto"/>
        <w:rPr>
          <w:bCs/>
        </w:rPr>
      </w:pPr>
      <w:r>
        <w:rPr>
          <w:bCs/>
        </w:rPr>
        <w:t xml:space="preserve">3.1 High </w:t>
      </w:r>
      <w:r w:rsidRPr="00CE0C5D">
        <w:rPr>
          <w:bCs/>
        </w:rPr>
        <w:t xml:space="preserve">spatial/biological </w:t>
      </w:r>
      <w:r>
        <w:rPr>
          <w:bCs/>
        </w:rPr>
        <w:t xml:space="preserve">population </w:t>
      </w:r>
      <w:r w:rsidRPr="00CE0C5D">
        <w:rPr>
          <w:bCs/>
        </w:rPr>
        <w:t xml:space="preserve">heterogeneity </w:t>
      </w:r>
    </w:p>
    <w:p w14:paraId="2ABCD259" w14:textId="4C66D357" w:rsidR="0052151D" w:rsidRPr="0052151D" w:rsidRDefault="0052151D" w:rsidP="0052151D">
      <w:pPr>
        <w:spacing w:line="480" w:lineRule="auto"/>
        <w:rPr>
          <w:bCs/>
        </w:rPr>
      </w:pPr>
      <w:r w:rsidRPr="0052151D">
        <w:rPr>
          <w:bCs/>
        </w:rPr>
        <w:t>3.</w:t>
      </w:r>
      <w:r w:rsidR="00CE0C5D">
        <w:rPr>
          <w:bCs/>
        </w:rPr>
        <w:t>2</w:t>
      </w:r>
      <w:r w:rsidRPr="0052151D">
        <w:rPr>
          <w:bCs/>
        </w:rPr>
        <w:t xml:space="preserve"> Model interpretation</w:t>
      </w:r>
    </w:p>
    <w:p w14:paraId="1E7F0CFE" w14:textId="08CAFE87" w:rsidR="0052151D" w:rsidRPr="0052151D" w:rsidRDefault="0052151D" w:rsidP="0052151D">
      <w:pPr>
        <w:spacing w:line="480" w:lineRule="auto"/>
        <w:ind w:firstLine="720"/>
        <w:rPr>
          <w:bCs/>
        </w:rPr>
      </w:pPr>
      <w:r w:rsidRPr="0052151D">
        <w:rPr>
          <w:bCs/>
        </w:rPr>
        <w:t>3.</w:t>
      </w:r>
      <w:r w:rsidR="00CE0C5D">
        <w:rPr>
          <w:bCs/>
        </w:rPr>
        <w:t>2</w:t>
      </w:r>
      <w:r w:rsidRPr="0052151D">
        <w:rPr>
          <w:bCs/>
        </w:rPr>
        <w:t>.1 Final Model</w:t>
      </w:r>
    </w:p>
    <w:p w14:paraId="2C34ABCC" w14:textId="7ADC6E0C" w:rsidR="0052151D" w:rsidRPr="0052151D" w:rsidRDefault="0052151D" w:rsidP="0052151D">
      <w:pPr>
        <w:spacing w:line="480" w:lineRule="auto"/>
        <w:ind w:firstLine="720"/>
        <w:rPr>
          <w:bCs/>
        </w:rPr>
      </w:pPr>
      <w:r w:rsidRPr="0052151D">
        <w:rPr>
          <w:bCs/>
        </w:rPr>
        <w:t>3.</w:t>
      </w:r>
      <w:r w:rsidR="00CE0C5D">
        <w:rPr>
          <w:bCs/>
        </w:rPr>
        <w:t>2</w:t>
      </w:r>
      <w:r w:rsidRPr="0052151D">
        <w:rPr>
          <w:bCs/>
        </w:rPr>
        <w:t>.2 Model summary and fit</w:t>
      </w:r>
    </w:p>
    <w:p w14:paraId="3DB6A0A1" w14:textId="2673BE37" w:rsidR="0052151D" w:rsidRPr="0052151D" w:rsidRDefault="0052151D" w:rsidP="0052151D">
      <w:pPr>
        <w:spacing w:line="480" w:lineRule="auto"/>
        <w:rPr>
          <w:bCs/>
        </w:rPr>
      </w:pPr>
      <w:r>
        <w:rPr>
          <w:bCs/>
        </w:rPr>
        <w:t>3.</w:t>
      </w:r>
      <w:r w:rsidR="00CE0C5D">
        <w:rPr>
          <w:bCs/>
        </w:rPr>
        <w:t>3</w:t>
      </w:r>
      <w:r w:rsidRPr="0052151D">
        <w:rPr>
          <w:bCs/>
        </w:rPr>
        <w:t> Residual diagnostics</w:t>
      </w:r>
    </w:p>
    <w:p w14:paraId="422848BE" w14:textId="1290B120" w:rsidR="0052151D" w:rsidRPr="0052151D" w:rsidRDefault="0052151D" w:rsidP="0052151D">
      <w:pPr>
        <w:spacing w:line="480" w:lineRule="auto"/>
        <w:rPr>
          <w:bCs/>
        </w:rPr>
      </w:pPr>
      <w:r>
        <w:rPr>
          <w:bCs/>
        </w:rPr>
        <w:t>3.</w:t>
      </w:r>
      <w:r w:rsidR="00CE0C5D">
        <w:rPr>
          <w:bCs/>
        </w:rPr>
        <w:t>4</w:t>
      </w:r>
      <w:r w:rsidRPr="0052151D">
        <w:rPr>
          <w:bCs/>
        </w:rPr>
        <w:t> Population-level effects</w:t>
      </w:r>
    </w:p>
    <w:p w14:paraId="1E7B6FC7" w14:textId="09F7233F" w:rsidR="0052151D" w:rsidRPr="0052151D" w:rsidRDefault="0052151D" w:rsidP="0052151D">
      <w:pPr>
        <w:spacing w:line="480" w:lineRule="auto"/>
        <w:ind w:firstLine="720"/>
        <w:rPr>
          <w:bCs/>
        </w:rPr>
      </w:pPr>
      <w:r>
        <w:rPr>
          <w:bCs/>
        </w:rPr>
        <w:t>3.</w:t>
      </w:r>
      <w:r w:rsidR="00CE0C5D">
        <w:rPr>
          <w:bCs/>
        </w:rPr>
        <w:t>4</w:t>
      </w:r>
      <w:r>
        <w:rPr>
          <w:bCs/>
        </w:rPr>
        <w:t>.</w:t>
      </w:r>
      <w:r w:rsidRPr="0052151D">
        <w:rPr>
          <w:bCs/>
        </w:rPr>
        <w:t>1 Predictions against original data</w:t>
      </w:r>
    </w:p>
    <w:p w14:paraId="058E85F2" w14:textId="75E4F50F" w:rsidR="0052151D" w:rsidRPr="0052151D" w:rsidRDefault="0052151D" w:rsidP="0052151D">
      <w:pPr>
        <w:spacing w:line="480" w:lineRule="auto"/>
        <w:ind w:firstLine="720"/>
        <w:rPr>
          <w:bCs/>
        </w:rPr>
      </w:pPr>
      <w:r>
        <w:rPr>
          <w:bCs/>
        </w:rPr>
        <w:t>3.</w:t>
      </w:r>
      <w:r w:rsidR="00CE0C5D">
        <w:rPr>
          <w:bCs/>
        </w:rPr>
        <w:t>4</w:t>
      </w:r>
      <w:r>
        <w:rPr>
          <w:bCs/>
        </w:rPr>
        <w:t>.2</w:t>
      </w:r>
      <w:r w:rsidRPr="0052151D">
        <w:rPr>
          <w:bCs/>
        </w:rPr>
        <w:t> Marginal means and contrasts of </w:t>
      </w:r>
      <w:proofErr w:type="spellStart"/>
      <w:r w:rsidRPr="0052151D">
        <w:rPr>
          <w:bCs/>
        </w:rPr>
        <w:t>yday</w:t>
      </w:r>
      <w:proofErr w:type="spellEnd"/>
      <w:r w:rsidRPr="0052151D">
        <w:rPr>
          <w:bCs/>
        </w:rPr>
        <w:t> at each factor level</w:t>
      </w:r>
    </w:p>
    <w:p w14:paraId="72EA0560" w14:textId="2D7A666E" w:rsidR="0052151D" w:rsidRPr="0052151D" w:rsidRDefault="0052151D" w:rsidP="0052151D">
      <w:pPr>
        <w:spacing w:line="480" w:lineRule="auto"/>
        <w:ind w:firstLine="720"/>
        <w:rPr>
          <w:bCs/>
        </w:rPr>
      </w:pPr>
      <w:r>
        <w:rPr>
          <w:bCs/>
        </w:rPr>
        <w:t>3.</w:t>
      </w:r>
      <w:r w:rsidR="00CE0C5D">
        <w:rPr>
          <w:bCs/>
        </w:rPr>
        <w:t>4</w:t>
      </w:r>
      <w:r>
        <w:rPr>
          <w:bCs/>
        </w:rPr>
        <w:t>.3</w:t>
      </w:r>
      <w:r w:rsidRPr="0052151D">
        <w:rPr>
          <w:bCs/>
        </w:rPr>
        <w:t> Estimating response vs. relation</w:t>
      </w:r>
    </w:p>
    <w:p w14:paraId="080B67F4" w14:textId="470E40A2" w:rsidR="0052151D" w:rsidRPr="0052151D" w:rsidRDefault="0052151D" w:rsidP="0052151D">
      <w:pPr>
        <w:spacing w:line="480" w:lineRule="auto"/>
        <w:rPr>
          <w:bCs/>
        </w:rPr>
      </w:pPr>
      <w:r>
        <w:rPr>
          <w:bCs/>
        </w:rPr>
        <w:t>3.</w:t>
      </w:r>
      <w:r w:rsidR="00CE0C5D">
        <w:rPr>
          <w:bCs/>
        </w:rPr>
        <w:t>5</w:t>
      </w:r>
      <w:r w:rsidRPr="0052151D">
        <w:rPr>
          <w:bCs/>
        </w:rPr>
        <w:t> Group-level effects (deviations from fixed effects)</w:t>
      </w:r>
    </w:p>
    <w:p w14:paraId="6C79C66B" w14:textId="34A74FA3" w:rsidR="0052151D" w:rsidRPr="0052151D" w:rsidRDefault="0052151D" w:rsidP="0052151D">
      <w:pPr>
        <w:spacing w:line="480" w:lineRule="auto"/>
        <w:rPr>
          <w:bCs/>
        </w:rPr>
      </w:pPr>
      <w:r w:rsidRPr="0052151D">
        <w:rPr>
          <w:bCs/>
        </w:rPr>
        <w:t>3.</w:t>
      </w:r>
      <w:r w:rsidR="00CE0C5D">
        <w:rPr>
          <w:bCs/>
        </w:rPr>
        <w:t>6</w:t>
      </w:r>
      <w:r w:rsidRPr="0052151D">
        <w:rPr>
          <w:bCs/>
        </w:rPr>
        <w:t xml:space="preserve"> Elevation effects embedded in random structure</w:t>
      </w:r>
    </w:p>
    <w:p w14:paraId="549C4872" w14:textId="77777777" w:rsidR="0052151D" w:rsidRDefault="0052151D" w:rsidP="00165CA5">
      <w:pPr>
        <w:spacing w:line="480" w:lineRule="auto"/>
        <w:rPr>
          <w:b/>
          <w:sz w:val="28"/>
          <w:szCs w:val="28"/>
        </w:rPr>
      </w:pPr>
    </w:p>
    <w:p w14:paraId="69ECEC52" w14:textId="77777777" w:rsidR="0021521C" w:rsidRDefault="0021521C" w:rsidP="00541EB9">
      <w:pPr>
        <w:autoSpaceDE w:val="0"/>
        <w:autoSpaceDN w:val="0"/>
        <w:adjustRightInd w:val="0"/>
        <w:rPr>
          <w:rFonts w:eastAsiaTheme="minorHAnsi"/>
          <w:b/>
          <w:bCs/>
        </w:rPr>
      </w:pPr>
    </w:p>
    <w:p w14:paraId="41330265" w14:textId="77777777" w:rsidR="0021521C" w:rsidRDefault="0021521C" w:rsidP="00541EB9">
      <w:pPr>
        <w:autoSpaceDE w:val="0"/>
        <w:autoSpaceDN w:val="0"/>
        <w:adjustRightInd w:val="0"/>
        <w:rPr>
          <w:rFonts w:eastAsiaTheme="minorHAnsi"/>
          <w:b/>
          <w:bCs/>
        </w:rPr>
      </w:pPr>
    </w:p>
    <w:p w14:paraId="5CEFB927" w14:textId="77777777" w:rsidR="0021521C" w:rsidRDefault="0021521C" w:rsidP="00541EB9">
      <w:pPr>
        <w:autoSpaceDE w:val="0"/>
        <w:autoSpaceDN w:val="0"/>
        <w:adjustRightInd w:val="0"/>
        <w:rPr>
          <w:rFonts w:eastAsiaTheme="minorHAnsi"/>
          <w:b/>
          <w:bCs/>
        </w:rPr>
      </w:pPr>
    </w:p>
    <w:p w14:paraId="739EEC8D" w14:textId="77777777" w:rsidR="0021521C" w:rsidRDefault="0021521C" w:rsidP="00541EB9">
      <w:pPr>
        <w:autoSpaceDE w:val="0"/>
        <w:autoSpaceDN w:val="0"/>
        <w:adjustRightInd w:val="0"/>
        <w:rPr>
          <w:rFonts w:eastAsiaTheme="minorHAnsi"/>
          <w:b/>
          <w:bCs/>
        </w:rPr>
      </w:pPr>
    </w:p>
    <w:p w14:paraId="32E5BFD4" w14:textId="77777777" w:rsidR="0021521C" w:rsidRDefault="0021521C" w:rsidP="00541EB9">
      <w:pPr>
        <w:autoSpaceDE w:val="0"/>
        <w:autoSpaceDN w:val="0"/>
        <w:adjustRightInd w:val="0"/>
        <w:rPr>
          <w:rFonts w:eastAsiaTheme="minorHAnsi"/>
          <w:b/>
          <w:bCs/>
        </w:rPr>
      </w:pPr>
    </w:p>
    <w:p w14:paraId="32FD035B" w14:textId="77777777" w:rsidR="0021521C" w:rsidRDefault="0021521C" w:rsidP="00541EB9">
      <w:pPr>
        <w:autoSpaceDE w:val="0"/>
        <w:autoSpaceDN w:val="0"/>
        <w:adjustRightInd w:val="0"/>
        <w:rPr>
          <w:rFonts w:eastAsiaTheme="minorHAnsi"/>
          <w:b/>
          <w:bCs/>
        </w:rPr>
      </w:pPr>
    </w:p>
    <w:p w14:paraId="2F767DA5" w14:textId="77777777" w:rsidR="0021521C" w:rsidRDefault="0021521C" w:rsidP="00541EB9">
      <w:pPr>
        <w:autoSpaceDE w:val="0"/>
        <w:autoSpaceDN w:val="0"/>
        <w:adjustRightInd w:val="0"/>
        <w:rPr>
          <w:rFonts w:eastAsiaTheme="minorHAnsi"/>
          <w:b/>
          <w:bCs/>
        </w:rPr>
      </w:pPr>
    </w:p>
    <w:p w14:paraId="0DBAED82" w14:textId="77777777" w:rsidR="0052151D" w:rsidRDefault="0052151D">
      <w:pPr>
        <w:rPr>
          <w:b/>
          <w:sz w:val="28"/>
          <w:szCs w:val="28"/>
        </w:rPr>
      </w:pPr>
      <w:r>
        <w:rPr>
          <w:b/>
          <w:sz w:val="28"/>
          <w:szCs w:val="28"/>
        </w:rPr>
        <w:br w:type="page"/>
      </w:r>
    </w:p>
    <w:p w14:paraId="4F10F617" w14:textId="51D35D3F" w:rsidR="00851EF9" w:rsidRPr="00851EF9" w:rsidRDefault="00F60F08" w:rsidP="00851EF9">
      <w:pPr>
        <w:rPr>
          <w:bCs/>
          <w:iCs/>
        </w:rPr>
      </w:pPr>
      <w:commentRangeStart w:id="115"/>
      <w:r w:rsidRPr="00291BA6">
        <w:rPr>
          <w:b/>
          <w:sz w:val="28"/>
          <w:szCs w:val="28"/>
        </w:rPr>
        <w:lastRenderedPageBreak/>
        <w:t>Discussion</w:t>
      </w:r>
      <w:commentRangeEnd w:id="115"/>
      <w:r w:rsidR="00EC475E">
        <w:rPr>
          <w:rStyle w:val="CommentReference"/>
        </w:rPr>
        <w:commentReference w:id="115"/>
      </w:r>
      <w:r w:rsidR="00851EF9">
        <w:rPr>
          <w:b/>
          <w:sz w:val="28"/>
          <w:szCs w:val="28"/>
        </w:rPr>
        <w:t xml:space="preserve"> </w:t>
      </w:r>
      <w:r w:rsidR="00EC26D4" w:rsidRPr="00EC26D4">
        <w:rPr>
          <w:bCs/>
        </w:rPr>
        <w:t>(</w:t>
      </w:r>
      <w:r w:rsidR="00851EF9" w:rsidRPr="00851EF9">
        <w:rPr>
          <w:bCs/>
          <w:u w:val="single"/>
        </w:rPr>
        <w:t xml:space="preserve">Potential topics </w:t>
      </w:r>
      <w:r w:rsidR="004306F2">
        <w:rPr>
          <w:bCs/>
          <w:u w:val="single"/>
        </w:rPr>
        <w:t>below</w:t>
      </w:r>
      <w:r w:rsidR="00851EF9" w:rsidRPr="00851EF9">
        <w:rPr>
          <w:bCs/>
          <w:u w:val="single"/>
        </w:rPr>
        <w:t xml:space="preserve">+ </w:t>
      </w:r>
      <w:r w:rsidR="00AE4CF7">
        <w:rPr>
          <w:bCs/>
          <w:u w:val="single"/>
        </w:rPr>
        <w:t xml:space="preserve">RT to </w:t>
      </w:r>
      <w:r w:rsidR="00851EF9" w:rsidRPr="00851EF9">
        <w:rPr>
          <w:bCs/>
          <w:u w:val="single"/>
        </w:rPr>
        <w:t>re-read</w:t>
      </w:r>
      <w:r w:rsidR="00851EF9" w:rsidRPr="00851EF9">
        <w:rPr>
          <w:bCs/>
        </w:rPr>
        <w:t>:</w:t>
      </w:r>
      <w:r w:rsidR="00851EF9">
        <w:rPr>
          <w:bCs/>
        </w:rPr>
        <w:t xml:space="preserve"> </w:t>
      </w:r>
      <w:r w:rsidR="00851EF9" w:rsidRPr="00851EF9">
        <w:rPr>
          <w:bCs/>
          <w:iCs/>
        </w:rPr>
        <w:t xml:space="preserve">Schindler et al </w:t>
      </w:r>
      <w:r w:rsidR="00D24591">
        <w:rPr>
          <w:bCs/>
          <w:iCs/>
        </w:rPr>
        <w:t>papers</w:t>
      </w:r>
      <w:r w:rsidR="00851EF9" w:rsidRPr="00851EF9">
        <w:rPr>
          <w:bCs/>
          <w:iCs/>
        </w:rPr>
        <w:t xml:space="preserve">, Crozier et al 2008, </w:t>
      </w:r>
      <w:proofErr w:type="spellStart"/>
      <w:r w:rsidR="00851EF9" w:rsidRPr="00851EF9">
        <w:rPr>
          <w:bCs/>
          <w:iCs/>
        </w:rPr>
        <w:t>Fillatre</w:t>
      </w:r>
      <w:proofErr w:type="spellEnd"/>
      <w:r w:rsidR="00851EF9" w:rsidRPr="00851EF9">
        <w:rPr>
          <w:bCs/>
          <w:iCs/>
        </w:rPr>
        <w:t xml:space="preserve"> et al. 2003, </w:t>
      </w:r>
      <w:proofErr w:type="spellStart"/>
      <w:r w:rsidR="00851EF9" w:rsidRPr="00851EF9">
        <w:rPr>
          <w:bCs/>
          <w:iCs/>
        </w:rPr>
        <w:t>Gharrett</w:t>
      </w:r>
      <w:proofErr w:type="spellEnd"/>
      <w:r w:rsidR="00851EF9" w:rsidRPr="00851EF9">
        <w:rPr>
          <w:bCs/>
          <w:iCs/>
        </w:rPr>
        <w:t xml:space="preserve"> et al. 2013</w:t>
      </w:r>
      <w:r w:rsidR="00851EF9">
        <w:rPr>
          <w:bCs/>
          <w:iCs/>
        </w:rPr>
        <w:t>, others?</w:t>
      </w:r>
      <w:r w:rsidR="00EC26D4">
        <w:rPr>
          <w:bCs/>
          <w:iCs/>
        </w:rPr>
        <w:t>)</w:t>
      </w:r>
    </w:p>
    <w:p w14:paraId="655AC646" w14:textId="58BD9D4E" w:rsidR="00851EF9" w:rsidRPr="00851EF9" w:rsidRDefault="00851EF9" w:rsidP="00F60F08">
      <w:pPr>
        <w:rPr>
          <w:bCs/>
        </w:rPr>
      </w:pPr>
    </w:p>
    <w:p w14:paraId="13730BA1" w14:textId="29A93BDD" w:rsidR="00AA54C0" w:rsidRPr="00851EF9" w:rsidRDefault="00851EF9" w:rsidP="00F60F08">
      <w:pPr>
        <w:rPr>
          <w:bCs/>
        </w:rPr>
      </w:pPr>
      <w:r w:rsidRPr="00851EF9">
        <w:rPr>
          <w:bCs/>
        </w:rPr>
        <w:t>-Diverse spawn timing</w:t>
      </w:r>
    </w:p>
    <w:p w14:paraId="2821D218" w14:textId="77777777" w:rsidR="00851EF9" w:rsidRPr="00851EF9" w:rsidRDefault="00851EF9" w:rsidP="00F60F08">
      <w:pPr>
        <w:rPr>
          <w:bCs/>
        </w:rPr>
      </w:pPr>
    </w:p>
    <w:p w14:paraId="4FBF08EB" w14:textId="4C524C6A" w:rsidR="00851EF9" w:rsidRPr="00851EF9" w:rsidRDefault="00851EF9" w:rsidP="00F60F08">
      <w:pPr>
        <w:rPr>
          <w:bCs/>
        </w:rPr>
      </w:pPr>
      <w:r w:rsidRPr="00851EF9">
        <w:rPr>
          <w:bCs/>
        </w:rPr>
        <w:t xml:space="preserve">-Effects of escapement </w:t>
      </w:r>
    </w:p>
    <w:p w14:paraId="17FBC321" w14:textId="77777777" w:rsidR="00851EF9" w:rsidRPr="00851EF9" w:rsidRDefault="00851EF9" w:rsidP="00F60F08">
      <w:pPr>
        <w:rPr>
          <w:bCs/>
        </w:rPr>
      </w:pPr>
    </w:p>
    <w:p w14:paraId="7A0017C0" w14:textId="1EBC535D" w:rsidR="00851EF9" w:rsidRDefault="00851EF9" w:rsidP="005F128A">
      <w:pPr>
        <w:autoSpaceDE w:val="0"/>
        <w:autoSpaceDN w:val="0"/>
        <w:adjustRightInd w:val="0"/>
        <w:spacing w:line="480" w:lineRule="auto"/>
        <w:rPr>
          <w:bCs/>
        </w:rPr>
      </w:pPr>
      <w:r w:rsidRPr="00851EF9">
        <w:rPr>
          <w:bCs/>
        </w:rPr>
        <w:t>-Implications for persistence</w:t>
      </w:r>
    </w:p>
    <w:p w14:paraId="3310365A" w14:textId="6A8D1E35" w:rsidR="00851EF9" w:rsidRDefault="00851EF9" w:rsidP="00851EF9">
      <w:pPr>
        <w:spacing w:line="480" w:lineRule="auto"/>
      </w:pPr>
      <w:r>
        <w:t>-</w:t>
      </w:r>
      <w:r w:rsidRPr="0052151D">
        <w:t>Limitations</w:t>
      </w:r>
    </w:p>
    <w:p w14:paraId="0370AB5D" w14:textId="6B99BD3A" w:rsidR="004306F2" w:rsidRDefault="00782EB8" w:rsidP="00851EF9">
      <w:pPr>
        <w:spacing w:line="480" w:lineRule="auto"/>
        <w:rPr>
          <w:ins w:id="116" w:author="Sparks, Morgan - FS, ID" w:date="2025-07-15T09:29:00Z" w16du:dateUtc="2025-07-15T15:29:00Z"/>
        </w:rPr>
      </w:pPr>
      <w:ins w:id="117" w:author="Sparks, Morgan - FS, ID" w:date="2025-07-15T09:29:00Z" w16du:dateUtc="2025-07-15T15:29:00Z">
        <w:r>
          <w:t>My $0.</w:t>
        </w:r>
        <w:proofErr w:type="gramStart"/>
        <w:r>
          <w:t>02 :</w:t>
        </w:r>
        <w:proofErr w:type="gramEnd"/>
      </w:ins>
    </w:p>
    <w:p w14:paraId="0932C627" w14:textId="74F14A80" w:rsidR="00782EB8" w:rsidRDefault="00782EB8" w:rsidP="00782EB8">
      <w:pPr>
        <w:pStyle w:val="ListParagraph"/>
        <w:numPr>
          <w:ilvl w:val="0"/>
          <w:numId w:val="20"/>
        </w:numPr>
        <w:spacing w:line="480" w:lineRule="auto"/>
        <w:rPr>
          <w:ins w:id="118" w:author="Sparks, Morgan - FS, ID" w:date="2025-07-15T09:29:00Z" w16du:dateUtc="2025-07-15T15:29:00Z"/>
        </w:rPr>
        <w:pPrChange w:id="119" w:author="Sparks, Morgan - FS, ID" w:date="2025-07-15T09:34:00Z" w16du:dateUtc="2025-07-15T15:34:00Z">
          <w:pPr>
            <w:spacing w:line="480" w:lineRule="auto"/>
          </w:pPr>
        </w:pPrChange>
      </w:pPr>
      <w:ins w:id="120" w:author="Sparks, Morgan - FS, ID" w:date="2025-07-15T09:29:00Z" w16du:dateUtc="2025-07-15T15:29:00Z">
        <w:r>
          <w:t>Biggest takeaway is how dominant temperature is as an effect.</w:t>
        </w:r>
      </w:ins>
      <w:ins w:id="121" w:author="Sparks, Morgan - FS, ID" w:date="2025-07-15T09:31:00Z" w16du:dateUtc="2025-07-15T15:31:00Z">
        <w:r>
          <w:t xml:space="preserve"> We find a much larger effect than Lisi </w:t>
        </w:r>
      </w:ins>
      <w:ins w:id="122" w:author="Sparks, Morgan - FS, ID" w:date="2025-07-15T09:32:00Z" w16du:dateUtc="2025-07-15T15:32:00Z">
        <w:r>
          <w:t>et al. 2013 (r^2 = 0.42)</w:t>
        </w:r>
      </w:ins>
      <w:ins w:id="123" w:author="Sparks, Morgan - FS, ID" w:date="2025-07-15T09:34:00Z" w16du:dateUtc="2025-07-15T15:34:00Z">
        <w:r>
          <w:t xml:space="preserve">. </w:t>
        </w:r>
      </w:ins>
    </w:p>
    <w:p w14:paraId="1A98C210" w14:textId="4E04DF43" w:rsidR="00782EB8" w:rsidRDefault="00782EB8" w:rsidP="00782EB8">
      <w:pPr>
        <w:pStyle w:val="ListParagraph"/>
        <w:numPr>
          <w:ilvl w:val="1"/>
          <w:numId w:val="20"/>
        </w:numPr>
        <w:spacing w:line="480" w:lineRule="auto"/>
        <w:rPr>
          <w:ins w:id="124" w:author="Sparks, Morgan - FS, ID" w:date="2025-07-15T09:30:00Z" w16du:dateUtc="2025-07-15T15:30:00Z"/>
        </w:rPr>
      </w:pPr>
      <w:ins w:id="125" w:author="Sparks, Morgan - FS, ID" w:date="2025-07-15T09:29:00Z" w16du:dateUtc="2025-07-15T15:29:00Z">
        <w:r>
          <w:t xml:space="preserve">Temperature differences are largely going to be driven by </w:t>
        </w:r>
      </w:ins>
      <w:ins w:id="126" w:author="Sparks, Morgan - FS, ID" w:date="2025-07-15T09:30:00Z" w16du:dateUtc="2025-07-15T15:30:00Z">
        <w:r>
          <w:t>physical factor, should highlight what drives that in these systems</w:t>
        </w:r>
      </w:ins>
    </w:p>
    <w:p w14:paraId="3D21DAA4" w14:textId="52C7716F" w:rsidR="00782EB8" w:rsidRDefault="00782EB8" w:rsidP="00782EB8">
      <w:pPr>
        <w:pStyle w:val="ListParagraph"/>
        <w:numPr>
          <w:ilvl w:val="1"/>
          <w:numId w:val="20"/>
        </w:numPr>
        <w:spacing w:line="480" w:lineRule="auto"/>
        <w:rPr>
          <w:ins w:id="127" w:author="Sparks, Morgan - FS, ID" w:date="2025-07-15T09:39:00Z" w16du:dateUtc="2025-07-15T15:39:00Z"/>
        </w:rPr>
      </w:pPr>
      <w:ins w:id="128" w:author="Sparks, Morgan - FS, ID" w:date="2025-07-15T09:30:00Z" w16du:dateUtc="2025-07-15T15:30:00Z">
        <w:r>
          <w:t xml:space="preserve">Also highlight how MFSR spawning systems are a mix of conventional </w:t>
        </w:r>
      </w:ins>
      <w:ins w:id="129" w:author="Sparks, Morgan - FS, ID" w:date="2025-07-15T09:31:00Z" w16du:dateUtc="2025-07-15T15:31:00Z">
        <w:r>
          <w:t>Rocky Mountain, steep, rocky, cold habitats and meandering high mountain streams, sometimes even w/in the same tributary</w:t>
        </w:r>
      </w:ins>
    </w:p>
    <w:p w14:paraId="2AC6EDF0" w14:textId="0CB95310" w:rsidR="004561D5" w:rsidRDefault="004561D5" w:rsidP="00782EB8">
      <w:pPr>
        <w:pStyle w:val="ListParagraph"/>
        <w:numPr>
          <w:ilvl w:val="1"/>
          <w:numId w:val="20"/>
        </w:numPr>
        <w:spacing w:line="480" w:lineRule="auto"/>
        <w:rPr>
          <w:ins w:id="130" w:author="Sparks, Morgan - FS, ID" w:date="2025-07-15T09:34:00Z" w16du:dateUtc="2025-07-15T15:34:00Z"/>
        </w:rPr>
      </w:pPr>
      <w:ins w:id="131" w:author="Sparks, Morgan - FS, ID" w:date="2025-07-15T09:39:00Z" w16du:dateUtc="2025-07-15T15:39:00Z">
        <w:r>
          <w:t>All of this creates a mosaic of spawning across the environment and translates to a portfolio of diversity within the population</w:t>
        </w:r>
      </w:ins>
    </w:p>
    <w:p w14:paraId="4A2F2D93" w14:textId="2E83E9D4" w:rsidR="00782EB8" w:rsidRDefault="00782EB8" w:rsidP="00782EB8">
      <w:pPr>
        <w:pStyle w:val="ListParagraph"/>
        <w:numPr>
          <w:ilvl w:val="0"/>
          <w:numId w:val="20"/>
        </w:numPr>
        <w:spacing w:line="480" w:lineRule="auto"/>
        <w:rPr>
          <w:ins w:id="132" w:author="Sparks, Morgan - FS, ID" w:date="2025-07-15T09:36:00Z" w16du:dateUtc="2025-07-15T15:36:00Z"/>
        </w:rPr>
      </w:pPr>
      <w:ins w:id="133" w:author="Sparks, Morgan - FS, ID" w:date="2025-07-15T09:34:00Z" w16du:dateUtc="2025-07-15T15:34:00Z">
        <w:r>
          <w:t xml:space="preserve">Brannon et al. 2005 would say the reason </w:t>
        </w:r>
      </w:ins>
      <w:ins w:id="134" w:author="Sparks, Morgan - FS, ID" w:date="2025-07-15T09:35:00Z" w16du:dateUtc="2025-07-15T15:35:00Z">
        <w:r>
          <w:t>spawn timing is structured the way it is because of developmental environment for progeny “</w:t>
        </w:r>
        <w:r w:rsidRPr="00782EB8">
          <w:t>The controlling mechanism in spawn timing, however, is the timing of fry emergence, which translates into fitness.</w:t>
        </w:r>
        <w:r>
          <w:t xml:space="preserve">” However, when we ran the different </w:t>
        </w:r>
      </w:ins>
      <w:ins w:id="135" w:author="Sparks, Morgan - FS, ID" w:date="2025-07-15T09:36:00Z" w16du:dateUtc="2025-07-15T15:36:00Z">
        <w:r>
          <w:t xml:space="preserve">pre and post spawn metrics, this was not the case. This suggests to me </w:t>
        </w:r>
      </w:ins>
      <w:ins w:id="136" w:author="Sparks, Morgan - FS, ID" w:date="2025-07-15T09:37:00Z" w16du:dateUtc="2025-07-15T15:37:00Z">
        <w:r>
          <w:t>that</w:t>
        </w:r>
      </w:ins>
      <w:ins w:id="137" w:author="Sparks, Morgan - FS, ID" w:date="2025-07-15T09:36:00Z" w16du:dateUtc="2025-07-15T15:36:00Z">
        <w:r>
          <w:t>:</w:t>
        </w:r>
      </w:ins>
    </w:p>
    <w:p w14:paraId="56AE98E1" w14:textId="29C8ABFA" w:rsidR="00782EB8" w:rsidRDefault="00782EB8" w:rsidP="00782EB8">
      <w:pPr>
        <w:pStyle w:val="ListParagraph"/>
        <w:numPr>
          <w:ilvl w:val="1"/>
          <w:numId w:val="20"/>
        </w:numPr>
        <w:spacing w:line="480" w:lineRule="auto"/>
        <w:rPr>
          <w:ins w:id="138" w:author="Sparks, Morgan - FS, ID" w:date="2025-07-15T09:37:00Z" w16du:dateUtc="2025-07-15T15:37:00Z"/>
        </w:rPr>
      </w:pPr>
      <w:ins w:id="139" w:author="Sparks, Morgan - FS, ID" w:date="2025-07-15T09:36:00Z" w16du:dateUtc="2025-07-15T15:36:00Z">
        <w:r>
          <w:t>There are some important selective forces in the pre-spawn and spawn phase that I imagine have to do with hab</w:t>
        </w:r>
      </w:ins>
      <w:ins w:id="140" w:author="Sparks, Morgan - FS, ID" w:date="2025-07-15T09:37:00Z" w16du:dateUtc="2025-07-15T15:37:00Z">
        <w:r>
          <w:t>itat availability and survival while spawning</w:t>
        </w:r>
      </w:ins>
    </w:p>
    <w:p w14:paraId="1034F060" w14:textId="7C536A83" w:rsidR="00782EB8" w:rsidRDefault="00782EB8" w:rsidP="00782EB8">
      <w:pPr>
        <w:pStyle w:val="ListParagraph"/>
        <w:numPr>
          <w:ilvl w:val="1"/>
          <w:numId w:val="20"/>
        </w:numPr>
        <w:spacing w:line="480" w:lineRule="auto"/>
        <w:rPr>
          <w:ins w:id="141" w:author="Sparks, Morgan - FS, ID" w:date="2025-07-15T09:38:00Z" w16du:dateUtc="2025-07-15T15:38:00Z"/>
        </w:rPr>
      </w:pPr>
      <w:ins w:id="142" w:author="Sparks, Morgan - FS, ID" w:date="2025-07-15T09:37:00Z" w16du:dateUtc="2025-07-15T15:37:00Z">
        <w:r>
          <w:lastRenderedPageBreak/>
          <w:t>Temperature at a site is highly correlated throughout the year and it’s just a latent effect.</w:t>
        </w:r>
      </w:ins>
    </w:p>
    <w:p w14:paraId="52BC68AE" w14:textId="075A6BB8" w:rsidR="00782EB8" w:rsidRPr="0052151D" w:rsidRDefault="00782EB8" w:rsidP="00782EB8">
      <w:pPr>
        <w:pStyle w:val="ListParagraph"/>
        <w:numPr>
          <w:ilvl w:val="1"/>
          <w:numId w:val="20"/>
        </w:numPr>
        <w:spacing w:line="480" w:lineRule="auto"/>
        <w:pPrChange w:id="143" w:author="Sparks, Morgan - FS, ID" w:date="2025-07-15T09:36:00Z" w16du:dateUtc="2025-07-15T15:36:00Z">
          <w:pPr>
            <w:spacing w:line="480" w:lineRule="auto"/>
          </w:pPr>
        </w:pPrChange>
      </w:pPr>
      <w:ins w:id="144" w:author="Sparks, Morgan - FS, ID" w:date="2025-07-15T09:38:00Z" w16du:dateUtc="2025-07-15T15:38:00Z">
        <w:r>
          <w:t xml:space="preserve">We can further develop this point in the </w:t>
        </w:r>
        <w:proofErr w:type="spellStart"/>
        <w:r>
          <w:t>hatchR</w:t>
        </w:r>
        <w:proofErr w:type="spellEnd"/>
        <w:r>
          <w:t xml:space="preserve"> x MFSR paper if we get to write it</w:t>
        </w:r>
      </w:ins>
    </w:p>
    <w:p w14:paraId="61FF9091" w14:textId="2DF955D1" w:rsidR="004306F2" w:rsidRPr="004306F2" w:rsidRDefault="004306F2" w:rsidP="004306F2">
      <w:pPr>
        <w:autoSpaceDE w:val="0"/>
        <w:autoSpaceDN w:val="0"/>
        <w:adjustRightInd w:val="0"/>
        <w:spacing w:line="480" w:lineRule="auto"/>
        <w:rPr>
          <w:bCs/>
        </w:rPr>
      </w:pPr>
      <w:r>
        <w:rPr>
          <w:bCs/>
        </w:rPr>
        <w:t>*</w:t>
      </w:r>
      <w:r w:rsidR="00AE4CF7">
        <w:rPr>
          <w:bCs/>
        </w:rPr>
        <w:t xml:space="preserve">More </w:t>
      </w:r>
      <w:r>
        <w:rPr>
          <w:bCs/>
        </w:rPr>
        <w:t>D</w:t>
      </w:r>
      <w:r w:rsidRPr="004306F2">
        <w:rPr>
          <w:bCs/>
        </w:rPr>
        <w:t xml:space="preserve">iscussion topics </w:t>
      </w:r>
      <w:r>
        <w:rPr>
          <w:bCs/>
        </w:rPr>
        <w:t xml:space="preserve">listed in </w:t>
      </w:r>
      <w:r w:rsidRPr="004306F2">
        <w:rPr>
          <w:bCs/>
        </w:rPr>
        <w:t xml:space="preserve">Bryans </w:t>
      </w:r>
      <w:r w:rsidR="00BC59CA">
        <w:rPr>
          <w:bCs/>
        </w:rPr>
        <w:t>5</w:t>
      </w:r>
      <w:r w:rsidRPr="004306F2">
        <w:rPr>
          <w:bCs/>
        </w:rPr>
        <w:t>/30</w:t>
      </w:r>
      <w:r w:rsidR="00AE4CF7">
        <w:rPr>
          <w:bCs/>
        </w:rPr>
        <w:t xml:space="preserve"> </w:t>
      </w:r>
      <w:r w:rsidRPr="004306F2">
        <w:rPr>
          <w:bCs/>
        </w:rPr>
        <w:t>doc</w:t>
      </w:r>
    </w:p>
    <w:p w14:paraId="2459F6B9" w14:textId="77777777" w:rsidR="004306F2" w:rsidRPr="004306F2" w:rsidRDefault="004306F2" w:rsidP="004306F2">
      <w:pPr>
        <w:autoSpaceDE w:val="0"/>
        <w:autoSpaceDN w:val="0"/>
        <w:adjustRightInd w:val="0"/>
        <w:spacing w:line="480" w:lineRule="auto"/>
        <w:rPr>
          <w:bCs/>
        </w:rPr>
      </w:pPr>
      <w:r w:rsidRPr="004306F2">
        <w:rPr>
          <w:bCs/>
        </w:rPr>
        <w:t>Although mean elevation was excluded as a fixed effect due to collinearity and inconsistent directionality, plots of random effects against elevation reveal underlying spatial structure that elevation helps to explain (Figure </w:t>
      </w:r>
      <w:hyperlink r:id="rId14" w:anchor="fig:ranefs-elev" w:history="1">
        <w:r w:rsidRPr="004306F2">
          <w:rPr>
            <w:rStyle w:val="Hyperlink"/>
            <w:bCs/>
            <w:color w:val="000000" w:themeColor="text1"/>
          </w:rPr>
          <w:t>29</w:t>
        </w:r>
      </w:hyperlink>
      <w:r w:rsidRPr="004306F2">
        <w:rPr>
          <w:bCs/>
        </w:rPr>
        <w:t>).</w:t>
      </w:r>
    </w:p>
    <w:p w14:paraId="2A5AEE33" w14:textId="77777777" w:rsidR="004306F2" w:rsidRPr="004306F2" w:rsidRDefault="004306F2" w:rsidP="004306F2">
      <w:pPr>
        <w:autoSpaceDE w:val="0"/>
        <w:autoSpaceDN w:val="0"/>
        <w:adjustRightInd w:val="0"/>
        <w:spacing w:line="480" w:lineRule="auto"/>
        <w:rPr>
          <w:bCs/>
        </w:rPr>
      </w:pPr>
      <w:r w:rsidRPr="004306F2">
        <w:rPr>
          <w:bCs/>
        </w:rPr>
        <w:t>In panel A, there is a clear positive relationship between elevation and the random intercepts for some streams (e.g., Big), indicating that higher elevation sites within Big Creek tend to have later average spawn timing compared to the global (population) average.</w:t>
      </w:r>
    </w:p>
    <w:p w14:paraId="7D70EFF1" w14:textId="77777777" w:rsidR="004306F2" w:rsidRPr="004306F2" w:rsidRDefault="004306F2" w:rsidP="004306F2">
      <w:pPr>
        <w:autoSpaceDE w:val="0"/>
        <w:autoSpaceDN w:val="0"/>
        <w:adjustRightInd w:val="0"/>
        <w:spacing w:line="480" w:lineRule="auto"/>
        <w:rPr>
          <w:bCs/>
        </w:rPr>
      </w:pPr>
      <w:r w:rsidRPr="004306F2">
        <w:rPr>
          <w:bCs/>
        </w:rPr>
        <w:t>In panel B, random slopes (i.e., thermal sensitivity) show more idiosyncratic patterns: for some streams (e.g., Camas, Marsh), thermal sensitivity appears to decrease with elevation, suggesting fish at higher elevations may respond less strongly to temperature variability.</w:t>
      </w:r>
    </w:p>
    <w:p w14:paraId="70B1F373" w14:textId="77777777" w:rsidR="004306F2" w:rsidRPr="004306F2" w:rsidRDefault="004306F2" w:rsidP="004306F2">
      <w:pPr>
        <w:autoSpaceDE w:val="0"/>
        <w:autoSpaceDN w:val="0"/>
        <w:adjustRightInd w:val="0"/>
        <w:spacing w:line="480" w:lineRule="auto"/>
        <w:rPr>
          <w:bCs/>
        </w:rPr>
      </w:pPr>
      <w:r w:rsidRPr="004306F2">
        <w:rPr>
          <w:bCs/>
        </w:rPr>
        <w:t>However, these relationships are inconsistent across streams, supporting the decision to capture this spatial heterogeneity via COMID-level random effects rather than forcing a global fixed elevation term.</w:t>
      </w:r>
    </w:p>
    <w:p w14:paraId="2982346A" w14:textId="77777777" w:rsidR="004306F2" w:rsidRPr="00851EF9" w:rsidRDefault="004306F2" w:rsidP="005F128A">
      <w:pPr>
        <w:autoSpaceDE w:val="0"/>
        <w:autoSpaceDN w:val="0"/>
        <w:adjustRightInd w:val="0"/>
        <w:spacing w:line="480" w:lineRule="auto"/>
        <w:rPr>
          <w:bCs/>
        </w:rPr>
      </w:pPr>
    </w:p>
    <w:p w14:paraId="63F4436B" w14:textId="239B8548" w:rsidR="00DE4C83" w:rsidRDefault="004306F2" w:rsidP="00DE4C83">
      <w:pPr>
        <w:spacing w:line="480" w:lineRule="auto"/>
        <w:rPr>
          <w:color w:val="000000" w:themeColor="text1"/>
        </w:rPr>
      </w:pPr>
      <w:r>
        <w:rPr>
          <w:color w:val="000000" w:themeColor="text1"/>
        </w:rPr>
        <w:t>*Text from Schindler</w:t>
      </w:r>
      <w:r w:rsidR="00D24591">
        <w:rPr>
          <w:color w:val="000000" w:themeColor="text1"/>
        </w:rPr>
        <w:t xml:space="preserve"> et al. 2013</w:t>
      </w:r>
      <w:r>
        <w:rPr>
          <w:color w:val="000000" w:themeColor="text1"/>
        </w:rPr>
        <w:t>: “</w:t>
      </w:r>
      <w:r w:rsidR="00DE4C83" w:rsidRPr="004306F2">
        <w:rPr>
          <w:i/>
          <w:iCs/>
          <w:color w:val="000000" w:themeColor="text1"/>
        </w:rPr>
        <w:t xml:space="preserve">variation in spawn timing among populations probably enables mobile consumers to effectively locate particularly profitable foraging opportunities over the course of the salmon spawning season. If spawning were perfectly synchronous across the watershed, consumers would have about half as much time to locate and capitalize on locally profitable foraging opportunities. Further, because much of the stream temperature variation is </w:t>
      </w:r>
      <w:r w:rsidR="00DE4C83" w:rsidRPr="004306F2">
        <w:rPr>
          <w:i/>
          <w:iCs/>
          <w:color w:val="000000" w:themeColor="text1"/>
        </w:rPr>
        <w:lastRenderedPageBreak/>
        <w:t>expressed at relatively small spatial</w:t>
      </w:r>
      <w:r w:rsidRPr="004306F2">
        <w:rPr>
          <w:i/>
          <w:iCs/>
          <w:color w:val="000000" w:themeColor="text1"/>
        </w:rPr>
        <w:t xml:space="preserve"> </w:t>
      </w:r>
      <w:r w:rsidR="00DE4C83" w:rsidRPr="004306F2">
        <w:rPr>
          <w:i/>
          <w:iCs/>
          <w:color w:val="000000" w:themeColor="text1"/>
        </w:rPr>
        <w:t>scales in this river basin [10], mobile consumers do not have to travel far to exploit the spatial and temporal variation in salmon.</w:t>
      </w:r>
      <w:r>
        <w:rPr>
          <w:color w:val="000000" w:themeColor="text1"/>
        </w:rPr>
        <w:t>”</w:t>
      </w:r>
    </w:p>
    <w:p w14:paraId="635AA2BD" w14:textId="77777777" w:rsidR="002E2ABB" w:rsidRPr="0052151D" w:rsidRDefault="002E2ABB" w:rsidP="0052151D">
      <w:pPr>
        <w:spacing w:line="480" w:lineRule="auto"/>
      </w:pPr>
    </w:p>
    <w:p w14:paraId="7185CD67" w14:textId="77777777" w:rsidR="00F60F08" w:rsidRPr="0052151D" w:rsidRDefault="00F60F08" w:rsidP="0052151D">
      <w:pPr>
        <w:spacing w:line="480" w:lineRule="auto"/>
      </w:pPr>
    </w:p>
    <w:p w14:paraId="3525E267" w14:textId="4429377B" w:rsidR="0052151D" w:rsidRDefault="0052151D" w:rsidP="00F60F08">
      <w:pPr>
        <w:rPr>
          <w:b/>
          <w:sz w:val="28"/>
          <w:szCs w:val="28"/>
        </w:rPr>
      </w:pPr>
      <w:r>
        <w:rPr>
          <w:b/>
          <w:sz w:val="28"/>
          <w:szCs w:val="28"/>
        </w:rPr>
        <w:br/>
      </w:r>
    </w:p>
    <w:p w14:paraId="1E65D857" w14:textId="6E75155C" w:rsidR="0052151D" w:rsidRDefault="0052151D">
      <w:pPr>
        <w:rPr>
          <w:b/>
          <w:sz w:val="28"/>
          <w:szCs w:val="28"/>
        </w:rPr>
      </w:pPr>
      <w:r>
        <w:rPr>
          <w:b/>
          <w:sz w:val="28"/>
          <w:szCs w:val="28"/>
        </w:rPr>
        <w:br w:type="page"/>
      </w:r>
    </w:p>
    <w:p w14:paraId="32119D3A" w14:textId="77777777" w:rsidR="00CD5DAC" w:rsidRDefault="00F60F08" w:rsidP="00CD5DAC">
      <w:pPr>
        <w:spacing w:line="480" w:lineRule="auto"/>
        <w:rPr>
          <w:b/>
          <w:sz w:val="28"/>
          <w:szCs w:val="28"/>
        </w:rPr>
      </w:pPr>
      <w:commentRangeStart w:id="145"/>
      <w:r>
        <w:rPr>
          <w:b/>
          <w:sz w:val="28"/>
          <w:szCs w:val="28"/>
        </w:rPr>
        <w:lastRenderedPageBreak/>
        <w:t>A</w:t>
      </w:r>
      <w:r w:rsidRPr="00291BA6">
        <w:rPr>
          <w:b/>
          <w:sz w:val="28"/>
          <w:szCs w:val="28"/>
        </w:rPr>
        <w:t>cknowledgements</w:t>
      </w:r>
      <w:commentRangeEnd w:id="145"/>
      <w:r w:rsidR="009047D8">
        <w:rPr>
          <w:rStyle w:val="CommentReference"/>
        </w:rPr>
        <w:commentReference w:id="145"/>
      </w:r>
    </w:p>
    <w:p w14:paraId="711614B0" w14:textId="7F738D0B" w:rsidR="00CD5DAC" w:rsidRPr="00CD5DAC" w:rsidRDefault="00165CA5" w:rsidP="00CD5DAC">
      <w:pPr>
        <w:spacing w:line="480" w:lineRule="auto"/>
        <w:rPr>
          <w:b/>
          <w:sz w:val="28"/>
          <w:szCs w:val="28"/>
        </w:rPr>
      </w:pPr>
      <w:r>
        <w:rPr>
          <w:rFonts w:eastAsia="Times New Roman"/>
        </w:rPr>
        <w:t>We thank Don</w:t>
      </w:r>
      <w:r w:rsidRPr="00165CA5">
        <w:rPr>
          <w:rFonts w:eastAsia="Times New Roman"/>
        </w:rPr>
        <w:t xml:space="preserve"> Anderson, T</w:t>
      </w:r>
      <w:r>
        <w:rPr>
          <w:rFonts w:eastAsia="Times New Roman"/>
        </w:rPr>
        <w:t>yler</w:t>
      </w:r>
      <w:r w:rsidRPr="00165CA5">
        <w:rPr>
          <w:rFonts w:eastAsia="Times New Roman"/>
        </w:rPr>
        <w:t xml:space="preserve"> Archibald, S</w:t>
      </w:r>
      <w:r>
        <w:rPr>
          <w:rFonts w:eastAsia="Times New Roman"/>
        </w:rPr>
        <w:t>teve</w:t>
      </w:r>
      <w:r w:rsidRPr="00165CA5">
        <w:rPr>
          <w:rFonts w:eastAsia="Times New Roman"/>
        </w:rPr>
        <w:t xml:space="preserve"> Axon, G</w:t>
      </w:r>
      <w:r>
        <w:rPr>
          <w:rFonts w:eastAsia="Times New Roman"/>
        </w:rPr>
        <w:t>reg</w:t>
      </w:r>
      <w:r w:rsidRPr="00165CA5">
        <w:rPr>
          <w:rFonts w:eastAsia="Times New Roman"/>
        </w:rPr>
        <w:t xml:space="preserve"> Burak, M</w:t>
      </w:r>
      <w:r>
        <w:rPr>
          <w:rFonts w:eastAsia="Times New Roman"/>
        </w:rPr>
        <w:t>att</w:t>
      </w:r>
      <w:r w:rsidRPr="00165CA5">
        <w:rPr>
          <w:rFonts w:eastAsia="Times New Roman"/>
        </w:rPr>
        <w:t xml:space="preserve"> Corsi, B</w:t>
      </w:r>
      <w:r w:rsidR="000E7FFC">
        <w:rPr>
          <w:rFonts w:eastAsia="Times New Roman"/>
        </w:rPr>
        <w:t>en</w:t>
      </w:r>
      <w:r w:rsidRPr="00165CA5">
        <w:rPr>
          <w:rFonts w:eastAsia="Times New Roman"/>
        </w:rPr>
        <w:t xml:space="preserve"> Goodman, L</w:t>
      </w:r>
      <w:r>
        <w:rPr>
          <w:rFonts w:eastAsia="Times New Roman"/>
        </w:rPr>
        <w:t>ance</w:t>
      </w:r>
      <w:r w:rsidRPr="00165CA5">
        <w:rPr>
          <w:rFonts w:eastAsia="Times New Roman"/>
        </w:rPr>
        <w:t xml:space="preserve"> Isaak, C</w:t>
      </w:r>
      <w:r w:rsidR="00CD5DAC">
        <w:rPr>
          <w:rFonts w:eastAsia="Times New Roman"/>
        </w:rPr>
        <w:t>asey</w:t>
      </w:r>
      <w:r w:rsidRPr="00165CA5">
        <w:rPr>
          <w:rFonts w:eastAsia="Times New Roman"/>
        </w:rPr>
        <w:t xml:space="preserve"> Justice, J</w:t>
      </w:r>
      <w:r w:rsidR="00CD5DAC">
        <w:rPr>
          <w:rFonts w:eastAsia="Times New Roman"/>
        </w:rPr>
        <w:t>ared</w:t>
      </w:r>
      <w:r w:rsidRPr="00165CA5">
        <w:rPr>
          <w:rFonts w:eastAsia="Times New Roman"/>
        </w:rPr>
        <w:t xml:space="preserve"> Lampton, J</w:t>
      </w:r>
      <w:r>
        <w:rPr>
          <w:rFonts w:eastAsia="Times New Roman"/>
        </w:rPr>
        <w:t>ulie</w:t>
      </w:r>
      <w:r w:rsidRPr="00165CA5">
        <w:rPr>
          <w:rFonts w:eastAsia="Times New Roman"/>
        </w:rPr>
        <w:t xml:space="preserve"> Markham, S. Meyers, C</w:t>
      </w:r>
      <w:r>
        <w:rPr>
          <w:rFonts w:eastAsia="Times New Roman"/>
        </w:rPr>
        <w:t>hris</w:t>
      </w:r>
      <w:r w:rsidRPr="00165CA5">
        <w:rPr>
          <w:rFonts w:eastAsia="Times New Roman"/>
        </w:rPr>
        <w:t xml:space="preserve"> Moeller, R</w:t>
      </w:r>
      <w:r>
        <w:rPr>
          <w:rFonts w:eastAsia="Times New Roman"/>
        </w:rPr>
        <w:t>uss</w:t>
      </w:r>
      <w:r w:rsidRPr="00165CA5">
        <w:rPr>
          <w:rFonts w:eastAsia="Times New Roman"/>
        </w:rPr>
        <w:t xml:space="preserve"> Nelson, W</w:t>
      </w:r>
      <w:r w:rsidR="000E7FFC">
        <w:rPr>
          <w:rFonts w:eastAsia="Times New Roman"/>
        </w:rPr>
        <w:t>ade</w:t>
      </w:r>
      <w:r w:rsidRPr="00165CA5">
        <w:rPr>
          <w:rFonts w:eastAsia="Times New Roman"/>
        </w:rPr>
        <w:t xml:space="preserve"> Thorson, Q</w:t>
      </w:r>
      <w:r w:rsidR="00CD5DAC">
        <w:rPr>
          <w:rFonts w:eastAsia="Times New Roman"/>
        </w:rPr>
        <w:t>u</w:t>
      </w:r>
      <w:r w:rsidR="0016293A">
        <w:rPr>
          <w:rFonts w:eastAsia="Times New Roman"/>
        </w:rPr>
        <w:t>e</w:t>
      </w:r>
      <w:r w:rsidR="00CD5DAC">
        <w:rPr>
          <w:rFonts w:eastAsia="Times New Roman"/>
        </w:rPr>
        <w:t>nt</w:t>
      </w:r>
      <w:r w:rsidR="000E7FFC">
        <w:rPr>
          <w:rFonts w:eastAsia="Times New Roman"/>
        </w:rPr>
        <w:t>i</w:t>
      </w:r>
      <w:r w:rsidR="00CD5DAC">
        <w:rPr>
          <w:rFonts w:eastAsia="Times New Roman"/>
        </w:rPr>
        <w:t>n</w:t>
      </w:r>
      <w:r w:rsidRPr="00165CA5">
        <w:rPr>
          <w:rFonts w:eastAsia="Times New Roman"/>
        </w:rPr>
        <w:t xml:space="preserve"> Tuckett, and T</w:t>
      </w:r>
      <w:r w:rsidR="00CD5DAC">
        <w:rPr>
          <w:rFonts w:eastAsia="Times New Roman"/>
        </w:rPr>
        <w:t>erry</w:t>
      </w:r>
      <w:r w:rsidRPr="00165CA5">
        <w:rPr>
          <w:rFonts w:eastAsia="Times New Roman"/>
        </w:rPr>
        <w:t xml:space="preserve"> Williams </w:t>
      </w:r>
      <w:r>
        <w:rPr>
          <w:rFonts w:eastAsia="Times New Roman"/>
        </w:rPr>
        <w:t xml:space="preserve">for </w:t>
      </w:r>
      <w:r w:rsidRPr="00165CA5">
        <w:rPr>
          <w:rFonts w:eastAsia="Times New Roman"/>
        </w:rPr>
        <w:t>complet</w:t>
      </w:r>
      <w:r>
        <w:rPr>
          <w:rFonts w:eastAsia="Times New Roman"/>
        </w:rPr>
        <w:t xml:space="preserve">ing </w:t>
      </w:r>
      <w:r w:rsidRPr="00165CA5">
        <w:rPr>
          <w:rFonts w:eastAsia="Times New Roman"/>
        </w:rPr>
        <w:t>redd monitor surveys and measur</w:t>
      </w:r>
      <w:r w:rsidR="00CD5DAC">
        <w:rPr>
          <w:rFonts w:eastAsia="Times New Roman"/>
        </w:rPr>
        <w:t>ing</w:t>
      </w:r>
      <w:r w:rsidRPr="00165CA5">
        <w:rPr>
          <w:rFonts w:eastAsia="Times New Roman"/>
        </w:rPr>
        <w:t xml:space="preserve"> </w:t>
      </w:r>
      <w:r w:rsidR="00CD5DAC">
        <w:rPr>
          <w:rFonts w:eastAsia="Times New Roman"/>
        </w:rPr>
        <w:t>environmental</w:t>
      </w:r>
      <w:r w:rsidRPr="00165CA5">
        <w:rPr>
          <w:rFonts w:eastAsia="Times New Roman"/>
        </w:rPr>
        <w:t xml:space="preserve"> variables. Brian Leth of IDFG provided </w:t>
      </w:r>
      <w:proofErr w:type="gramStart"/>
      <w:r w:rsidRPr="00165CA5">
        <w:rPr>
          <w:rFonts w:eastAsia="Times New Roman"/>
        </w:rPr>
        <w:t>multiple-pass</w:t>
      </w:r>
      <w:proofErr w:type="gramEnd"/>
      <w:r w:rsidRPr="00165CA5">
        <w:rPr>
          <w:rFonts w:eastAsia="Times New Roman"/>
        </w:rPr>
        <w:t xml:space="preserve"> redd count data collected in reaches of Marsh, Capehorn, and Knapp creeks. John Guzevich </w:t>
      </w:r>
      <w:r w:rsidR="00CD5DAC">
        <w:rPr>
          <w:rFonts w:eastAsia="Times New Roman"/>
        </w:rPr>
        <w:t xml:space="preserve">of </w:t>
      </w:r>
      <w:r w:rsidR="00CA72DA">
        <w:rPr>
          <w:rFonts w:eastAsia="Times New Roman"/>
        </w:rPr>
        <w:t xml:space="preserve">the </w:t>
      </w:r>
      <w:r w:rsidR="00CD5DAC">
        <w:rPr>
          <w:rFonts w:eastAsia="Times New Roman"/>
        </w:rPr>
        <w:t>R</w:t>
      </w:r>
      <w:r w:rsidR="00CA72DA">
        <w:rPr>
          <w:rFonts w:eastAsia="Times New Roman"/>
        </w:rPr>
        <w:t xml:space="preserve">ocky Mountain </w:t>
      </w:r>
      <w:r w:rsidR="00CD5DAC">
        <w:rPr>
          <w:rFonts w:eastAsia="Times New Roman"/>
        </w:rPr>
        <w:t>R</w:t>
      </w:r>
      <w:r w:rsidR="00CA72DA">
        <w:rPr>
          <w:rFonts w:eastAsia="Times New Roman"/>
        </w:rPr>
        <w:t xml:space="preserve">esearch </w:t>
      </w:r>
      <w:r w:rsidR="00CD5DAC">
        <w:rPr>
          <w:rFonts w:eastAsia="Times New Roman"/>
        </w:rPr>
        <w:t>S</w:t>
      </w:r>
      <w:r w:rsidR="00CA72DA">
        <w:rPr>
          <w:rFonts w:eastAsia="Times New Roman"/>
        </w:rPr>
        <w:t>tation</w:t>
      </w:r>
      <w:r w:rsidR="00CD5DAC">
        <w:rPr>
          <w:rFonts w:eastAsia="Times New Roman"/>
        </w:rPr>
        <w:t xml:space="preserve"> </w:t>
      </w:r>
      <w:r w:rsidRPr="00165CA5">
        <w:rPr>
          <w:rFonts w:eastAsia="Times New Roman"/>
        </w:rPr>
        <w:t xml:space="preserve">assisted with study development, crew training, crew supervision, data collection, and data compilation. The Bonneville Power Administration </w:t>
      </w:r>
      <w:r w:rsidR="00CD5DAC" w:rsidRPr="00CD5DAC">
        <w:rPr>
          <w:rFonts w:eastAsia="Times New Roman"/>
          <w:color w:val="FF0000"/>
        </w:rPr>
        <w:t xml:space="preserve">(see </w:t>
      </w:r>
      <w:r w:rsidR="000E7FFC">
        <w:rPr>
          <w:rFonts w:eastAsia="Times New Roman"/>
          <w:color w:val="FF0000"/>
        </w:rPr>
        <w:t>b</w:t>
      </w:r>
      <w:r w:rsidR="00CD5DAC" w:rsidRPr="00CD5DAC">
        <w:rPr>
          <w:rFonts w:eastAsia="Times New Roman"/>
          <w:color w:val="FF0000"/>
        </w:rPr>
        <w:t>elow)</w:t>
      </w:r>
      <w:r w:rsidR="00CD5DAC">
        <w:rPr>
          <w:rFonts w:eastAsia="Times New Roman"/>
        </w:rPr>
        <w:t xml:space="preserve"> </w:t>
      </w:r>
      <w:r w:rsidRPr="00165CA5">
        <w:rPr>
          <w:rFonts w:eastAsia="Times New Roman"/>
        </w:rPr>
        <w:t xml:space="preserve">provided funding for </w:t>
      </w:r>
      <w:r w:rsidR="00CD5DAC" w:rsidRPr="00CD5DAC">
        <w:rPr>
          <w:rFonts w:eastAsia="Times New Roman"/>
          <w:bCs/>
        </w:rPr>
        <w:t>Project 2002-049-00</w:t>
      </w:r>
      <w:r w:rsidR="00CD5DAC">
        <w:rPr>
          <w:rFonts w:eastAsia="Times New Roman"/>
          <w:bCs/>
        </w:rPr>
        <w:t xml:space="preserve"> under Co</w:t>
      </w:r>
      <w:r w:rsidR="00CD5DAC" w:rsidRPr="00CD5DAC">
        <w:rPr>
          <w:rFonts w:eastAsia="Times New Roman"/>
          <w:bCs/>
        </w:rPr>
        <w:t>ntract 00029186</w:t>
      </w:r>
      <w:r w:rsidR="00CD5DAC">
        <w:rPr>
          <w:rFonts w:eastAsia="Times New Roman"/>
          <w:bCs/>
        </w:rPr>
        <w:t xml:space="preserve">. </w:t>
      </w:r>
      <w:r w:rsidR="00CD5DAC" w:rsidRPr="00CD5DAC">
        <w:rPr>
          <w:b/>
          <w:noProof/>
          <w:sz w:val="28"/>
          <w:szCs w:val="28"/>
        </w:rPr>
        <w:drawing>
          <wp:inline distT="0" distB="0" distL="0" distR="0" wp14:anchorId="360ECE88" wp14:editId="54F67249">
            <wp:extent cx="5268036" cy="4854360"/>
            <wp:effectExtent l="0" t="0" r="8890" b="3810"/>
            <wp:docPr id="9318166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16630"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544" cy="4883394"/>
                    </a:xfrm>
                    <a:prstGeom prst="rect">
                      <a:avLst/>
                    </a:prstGeom>
                    <a:noFill/>
                    <a:ln>
                      <a:noFill/>
                    </a:ln>
                  </pic:spPr>
                </pic:pic>
              </a:graphicData>
            </a:graphic>
          </wp:inline>
        </w:drawing>
      </w:r>
    </w:p>
    <w:p w14:paraId="28F749C3" w14:textId="77777777" w:rsidR="00F60F08" w:rsidRDefault="00F60F08" w:rsidP="00F60F08">
      <w:pPr>
        <w:spacing w:line="480" w:lineRule="auto"/>
        <w:rPr>
          <w:b/>
          <w:sz w:val="28"/>
          <w:szCs w:val="28"/>
        </w:rPr>
      </w:pPr>
      <w:r>
        <w:rPr>
          <w:b/>
          <w:sz w:val="28"/>
          <w:szCs w:val="28"/>
        </w:rPr>
        <w:lastRenderedPageBreak/>
        <w:t>References</w:t>
      </w:r>
    </w:p>
    <w:p w14:paraId="5D6B6A0F" w14:textId="77777777" w:rsidR="0081126D" w:rsidRDefault="0081126D" w:rsidP="00F60F08">
      <w:pPr>
        <w:spacing w:line="480" w:lineRule="auto"/>
        <w:rPr>
          <w:b/>
          <w:sz w:val="28"/>
          <w:szCs w:val="28"/>
        </w:rPr>
      </w:pPr>
    </w:p>
    <w:p w14:paraId="70D3C6F3" w14:textId="7A2FFAE7" w:rsidR="0081126D" w:rsidRDefault="0081126D" w:rsidP="00F60F08">
      <w:pPr>
        <w:spacing w:line="480" w:lineRule="auto"/>
        <w:rPr>
          <w:b/>
          <w:sz w:val="28"/>
          <w:szCs w:val="28"/>
        </w:rPr>
      </w:pPr>
      <w:r>
        <w:rPr>
          <w:b/>
          <w:sz w:val="28"/>
          <w:szCs w:val="28"/>
        </w:rPr>
        <w:t>Figures</w:t>
      </w:r>
    </w:p>
    <w:p w14:paraId="13BA8DEF" w14:textId="77777777" w:rsidR="0081126D" w:rsidRDefault="0081126D" w:rsidP="00F60F08">
      <w:pPr>
        <w:spacing w:line="480" w:lineRule="auto"/>
        <w:rPr>
          <w:b/>
          <w:sz w:val="28"/>
          <w:szCs w:val="28"/>
        </w:rPr>
      </w:pPr>
    </w:p>
    <w:p w14:paraId="551483E6" w14:textId="422041B0" w:rsidR="0081126D" w:rsidRDefault="0081126D" w:rsidP="00F60F08">
      <w:pPr>
        <w:spacing w:line="480" w:lineRule="auto"/>
        <w:rPr>
          <w:b/>
          <w:sz w:val="28"/>
          <w:szCs w:val="28"/>
        </w:rPr>
      </w:pPr>
      <w:r>
        <w:rPr>
          <w:b/>
          <w:sz w:val="28"/>
          <w:szCs w:val="28"/>
        </w:rPr>
        <w:t>Tables</w:t>
      </w:r>
    </w:p>
    <w:p w14:paraId="014EE1F8" w14:textId="77777777" w:rsidR="0081126D" w:rsidRDefault="0081126D" w:rsidP="00F60F08">
      <w:pPr>
        <w:spacing w:line="480" w:lineRule="auto"/>
        <w:rPr>
          <w:b/>
          <w:sz w:val="28"/>
          <w:szCs w:val="28"/>
        </w:rPr>
      </w:pPr>
    </w:p>
    <w:p w14:paraId="44DEA55D" w14:textId="77777777" w:rsidR="0081126D" w:rsidRDefault="0081126D" w:rsidP="00F60F08">
      <w:pPr>
        <w:spacing w:line="480" w:lineRule="auto"/>
        <w:rPr>
          <w:b/>
          <w:sz w:val="28"/>
          <w:szCs w:val="28"/>
        </w:rPr>
      </w:pPr>
    </w:p>
    <w:p w14:paraId="31D585B3" w14:textId="77777777" w:rsidR="00F60F08" w:rsidRDefault="00F60F08" w:rsidP="00F60F08">
      <w:pPr>
        <w:rPr>
          <w:b/>
          <w:sz w:val="28"/>
          <w:szCs w:val="28"/>
        </w:rPr>
      </w:pPr>
    </w:p>
    <w:p w14:paraId="6776DEEB" w14:textId="77777777" w:rsidR="00F60F08" w:rsidRDefault="00F60F08"/>
    <w:sectPr w:rsidR="00F60F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parks, Morgan - FS, ID" w:date="2025-07-09T08:56:00Z" w:initials="MS">
    <w:p w14:paraId="348ABA49" w14:textId="77777777" w:rsidR="008C7286" w:rsidRDefault="008C7286" w:rsidP="008C7286">
      <w:r>
        <w:rPr>
          <w:rStyle w:val="CommentReference"/>
        </w:rPr>
        <w:annotationRef/>
      </w:r>
      <w:r>
        <w:rPr>
          <w:color w:val="000000"/>
          <w:sz w:val="20"/>
          <w:szCs w:val="20"/>
        </w:rPr>
        <w:t>I like titles that are a summary of the main take home. So an alt title might be:</w:t>
      </w:r>
    </w:p>
    <w:p w14:paraId="49194F9F" w14:textId="77777777" w:rsidR="008C7286" w:rsidRDefault="008C7286" w:rsidP="008C7286"/>
    <w:p w14:paraId="39716550" w14:textId="77777777" w:rsidR="008C7286" w:rsidRDefault="008C7286" w:rsidP="008C7286">
      <w:r>
        <w:rPr>
          <w:color w:val="000000"/>
          <w:sz w:val="20"/>
          <w:szCs w:val="20"/>
        </w:rPr>
        <w:t>Spawning site temperature largely predicts spawn timing in a depressed stock of inland Chinook salmon</w:t>
      </w:r>
    </w:p>
  </w:comment>
  <w:comment w:id="1" w:author="Sparks, Morgan - FS, ID" w:date="2025-07-15T09:41:00Z" w:initials="MS">
    <w:p w14:paraId="4F9F2A83" w14:textId="77777777" w:rsidR="004561D5" w:rsidRDefault="004561D5" w:rsidP="004561D5">
      <w:r>
        <w:rPr>
          <w:rStyle w:val="CommentReference"/>
        </w:rPr>
        <w:annotationRef/>
      </w:r>
      <w:r>
        <w:rPr>
          <w:sz w:val="20"/>
          <w:szCs w:val="20"/>
        </w:rPr>
        <w:t>Fine-scale physical characteristics determine a diverse phenological portfolio for interior Chinook Salmon</w:t>
      </w:r>
    </w:p>
    <w:p w14:paraId="282EC380" w14:textId="77777777" w:rsidR="004561D5" w:rsidRDefault="004561D5" w:rsidP="004561D5"/>
    <w:p w14:paraId="24E62996" w14:textId="77777777" w:rsidR="004561D5" w:rsidRDefault="004561D5" w:rsidP="004561D5">
      <w:r>
        <w:rPr>
          <w:sz w:val="20"/>
          <w:szCs w:val="20"/>
        </w:rPr>
        <w:t>The top one is more correct FWIW</w:t>
      </w:r>
    </w:p>
  </w:comment>
  <w:comment w:id="3" w:author="Thurow, Russ - FS, ID" w:date="2025-06-26T22:38:00Z" w:initials="RT">
    <w:p w14:paraId="668E18BC" w14:textId="43BAFF63" w:rsidR="00573225" w:rsidRDefault="00573225" w:rsidP="00573225">
      <w:pPr>
        <w:pStyle w:val="CommentText"/>
      </w:pPr>
      <w:r>
        <w:rPr>
          <w:rStyle w:val="CommentReference"/>
        </w:rPr>
        <w:annotationRef/>
      </w:r>
      <w:r>
        <w:t xml:space="preserve">I don’t typically number heading. However, based on Bryan’s May 30 document, numbering may be appropriate in this case. </w:t>
      </w:r>
    </w:p>
  </w:comment>
  <w:comment w:id="5" w:author="Sparks, Morgan - FS, ID" w:date="2025-07-09T08:57:00Z" w:initials="MS">
    <w:p w14:paraId="6985F85E" w14:textId="77777777" w:rsidR="008C7286" w:rsidRDefault="008C7286" w:rsidP="008C7286">
      <w:r>
        <w:rPr>
          <w:rStyle w:val="CommentReference"/>
        </w:rPr>
        <w:annotationRef/>
      </w:r>
      <w:r>
        <w:rPr>
          <w:sz w:val="20"/>
          <w:szCs w:val="20"/>
        </w:rPr>
        <w:t>When I read population structure I think of pieces of a metapopulation and their genetic relatedness, but I think this is referring to phenotypic diversity.</w:t>
      </w:r>
    </w:p>
  </w:comment>
  <w:comment w:id="23" w:author="Sparks, Morgan - FS, ID" w:date="2025-07-15T10:07:00Z" w:initials="MS">
    <w:p w14:paraId="08F6F351" w14:textId="77777777" w:rsidR="00CD33F3" w:rsidRDefault="00CD33F3" w:rsidP="00CD33F3">
      <w:r>
        <w:rPr>
          <w:rStyle w:val="CommentReference"/>
        </w:rPr>
        <w:annotationRef/>
      </w:r>
      <w:r>
        <w:rPr>
          <w:sz w:val="20"/>
          <w:szCs w:val="20"/>
        </w:rPr>
        <w:t>Population structure in Chinook is still largely drive by river/stream (e.g. upper and lower MFSR) than by run timing</w:t>
      </w:r>
    </w:p>
    <w:p w14:paraId="5FFFB74A" w14:textId="77777777" w:rsidR="00CD33F3" w:rsidRDefault="00CD33F3" w:rsidP="00CD33F3"/>
  </w:comment>
  <w:comment w:id="36" w:author="Sparks, Morgan - FS, ID" w:date="2025-04-28T10:39:00Z" w:initials="MS">
    <w:p w14:paraId="3E4E7D05" w14:textId="4A8FE0BD" w:rsidR="00955FB6" w:rsidRDefault="00955FB6" w:rsidP="00955FB6">
      <w:r>
        <w:rPr>
          <w:rStyle w:val="CommentReference"/>
        </w:rPr>
        <w:annotationRef/>
      </w:r>
      <w:r>
        <w:rPr>
          <w:color w:val="000000"/>
          <w:sz w:val="20"/>
          <w:szCs w:val="20"/>
        </w:rPr>
        <w:t xml:space="preserve">This is a little confusing to me. Unless we’re talking about alternative splicing, in the 1986 worldview genotype should definitionally have the same response. In a true quantitative genetic framework a “genotype” has to be an individual or clone. </w:t>
      </w:r>
    </w:p>
    <w:p w14:paraId="641EF6E4" w14:textId="77777777" w:rsidR="00955FB6" w:rsidRDefault="00955FB6" w:rsidP="00955FB6"/>
    <w:p w14:paraId="2338C38B" w14:textId="77777777" w:rsidR="00955FB6" w:rsidRDefault="00955FB6" w:rsidP="00955FB6">
      <w:r>
        <w:rPr>
          <w:color w:val="000000"/>
          <w:sz w:val="20"/>
          <w:szCs w:val="20"/>
        </w:rPr>
        <w:t>Populations wouldn’t be “genotypes” but could vary in their responses because of the genotypes and respective GxE responses held within a population.</w:t>
      </w:r>
    </w:p>
  </w:comment>
  <w:comment w:id="37" w:author="Thurow, Russ - FS, ID" w:date="2025-05-23T09:39:00Z" w:initials="RT">
    <w:p w14:paraId="43B85A37" w14:textId="77777777" w:rsidR="00386BB4" w:rsidRDefault="00C51ED5" w:rsidP="00386BB4">
      <w:pPr>
        <w:pStyle w:val="CommentText"/>
      </w:pPr>
      <w:r>
        <w:rPr>
          <w:rStyle w:val="CommentReference"/>
        </w:rPr>
        <w:annotationRef/>
      </w:r>
      <w:r w:rsidR="00386BB4">
        <w:t>Re-worded, please edit as you see fit</w:t>
      </w:r>
    </w:p>
  </w:comment>
  <w:comment w:id="51" w:author="Sparks, Morgan - FS, ID" w:date="2025-04-28T10:45:00Z" w:initials="MS">
    <w:p w14:paraId="629B9DE0" w14:textId="77777777" w:rsidR="00955FB6" w:rsidRDefault="00955FB6" w:rsidP="00955FB6">
      <w:r>
        <w:rPr>
          <w:rStyle w:val="CommentReference"/>
        </w:rPr>
        <w:annotationRef/>
      </w:r>
      <w:r>
        <w:rPr>
          <w:color w:val="000000"/>
          <w:sz w:val="20"/>
          <w:szCs w:val="20"/>
        </w:rPr>
        <w:t>I think this is the crux of the whole thing…it’s not that geomporphic attributes drive spawn timing. It’s that geomorphic attributes drive local thermal environments (as you hit on the head here) and thus drive spawn timing. Our models suggests the vast majority of variance in spawn timing is driven by temperature so the question is what are the landscape elements driving those differences in temerature or the edge cases that mess it up (e.g. a waterfall only passable at a certain flow).</w:t>
      </w:r>
    </w:p>
  </w:comment>
  <w:comment w:id="68" w:author="Thurow, Russ - FS, ID" w:date="2025-06-27T15:06:00Z" w:initials="TRFI">
    <w:p w14:paraId="251FA292" w14:textId="77777777" w:rsidR="00EC475E" w:rsidRDefault="001E1297" w:rsidP="00EC475E">
      <w:pPr>
        <w:pStyle w:val="CommentText"/>
      </w:pPr>
      <w:r>
        <w:rPr>
          <w:rStyle w:val="CommentReference"/>
        </w:rPr>
        <w:annotationRef/>
      </w:r>
      <w:r w:rsidR="00EC475E">
        <w:t>Question for John B.- if lithology effects physiology and geomorphology, can he suggest a citation?</w:t>
      </w:r>
    </w:p>
  </w:comment>
  <w:comment w:id="79" w:author="Sparks, Morgan - FS, ID" w:date="2025-04-28T10:51:00Z" w:initials="MS">
    <w:p w14:paraId="50B25F11" w14:textId="56329FBB" w:rsidR="005D16D7" w:rsidRDefault="005D16D7" w:rsidP="005D16D7">
      <w:r>
        <w:rPr>
          <w:rStyle w:val="CommentReference"/>
        </w:rPr>
        <w:annotationRef/>
      </w:r>
      <w:r>
        <w:rPr>
          <w:color w:val="000000"/>
          <w:sz w:val="20"/>
          <w:szCs w:val="20"/>
        </w:rPr>
        <w:t>Given that their is a pretty strong genetic basis for these traits, it might be worth holding off on this description until genetic data confirms this (as we acknowledge this all falls on a continuum anyway).</w:t>
      </w:r>
    </w:p>
  </w:comment>
  <w:comment w:id="80" w:author="Thurow, Russ - FS, ID" w:date="2025-06-26T15:20:00Z" w:initials="RT">
    <w:p w14:paraId="5E906434" w14:textId="77777777" w:rsidR="00EC475E" w:rsidRDefault="00770ABA" w:rsidP="00EC475E">
      <w:pPr>
        <w:pStyle w:val="CommentText"/>
      </w:pPr>
      <w:r>
        <w:rPr>
          <w:rStyle w:val="CommentReference"/>
        </w:rPr>
        <w:annotationRef/>
      </w:r>
      <w:r w:rsidR="00EC475E">
        <w:t xml:space="preserve">I sent a note to Helen N for clarification from her Middle Fork genetic analyses before we remove these two sentences. She has been on vacation. </w:t>
      </w:r>
    </w:p>
  </w:comment>
  <w:comment w:id="82" w:author="Sparks, Morgan - FS, ID" w:date="2025-04-28T10:53:00Z" w:initials="MS">
    <w:p w14:paraId="6D679372" w14:textId="0148814B" w:rsidR="005D16D7" w:rsidRDefault="005D16D7" w:rsidP="005D16D7">
      <w:r>
        <w:rPr>
          <w:rStyle w:val="CommentReference"/>
        </w:rPr>
        <w:annotationRef/>
      </w:r>
      <w:r>
        <w:rPr>
          <w:color w:val="000000"/>
          <w:sz w:val="20"/>
          <w:szCs w:val="20"/>
        </w:rPr>
        <w:t>In general I think this paragraph should just shorten to very succinctly say these handful of phenotypes exist as best as we can describe them.</w:t>
      </w:r>
    </w:p>
  </w:comment>
  <w:comment w:id="83" w:author="Thurow, Russ - FS, ID" w:date="2025-07-06T09:49:00Z" w:initials="RT">
    <w:p w14:paraId="5A484160" w14:textId="77777777" w:rsidR="003C64FF" w:rsidRDefault="003C64FF" w:rsidP="003C64FF">
      <w:pPr>
        <w:pStyle w:val="CommentText"/>
      </w:pPr>
      <w:r>
        <w:rPr>
          <w:rStyle w:val="CommentReference"/>
        </w:rPr>
        <w:annotationRef/>
      </w:r>
      <w:r>
        <w:t>Suggest we wait for Helen’s reply before re-writing.</w:t>
      </w:r>
    </w:p>
  </w:comment>
  <w:comment w:id="95" w:author="Thurow, Russ - FS, ID" w:date="2025-06-27T07:52:00Z" w:initials="TRFI">
    <w:p w14:paraId="5E8DC839" w14:textId="77777777" w:rsidR="00441AAC" w:rsidRDefault="00D5776F" w:rsidP="00441AAC">
      <w:pPr>
        <w:pStyle w:val="CommentText"/>
      </w:pPr>
      <w:r>
        <w:rPr>
          <w:rStyle w:val="CommentReference"/>
        </w:rPr>
        <w:annotationRef/>
      </w:r>
      <w:r w:rsidR="00441AAC">
        <w:t>From 2.4 on-- I pulled most of this Methods text directly from Bryan’s 5/30 doc, and re-worded in places.</w:t>
      </w:r>
    </w:p>
  </w:comment>
  <w:comment w:id="96" w:author="Sparks, Morgan - FS, ID" w:date="2025-07-09T09:22:00Z" w:initials="MS">
    <w:p w14:paraId="22E76E1C" w14:textId="77777777" w:rsidR="00B83F70" w:rsidRDefault="00B83F70" w:rsidP="00B83F70">
      <w:r>
        <w:rPr>
          <w:rStyle w:val="CommentReference"/>
        </w:rPr>
        <w:annotationRef/>
      </w:r>
      <w:r>
        <w:rPr>
          <w:color w:val="000000"/>
          <w:sz w:val="20"/>
          <w:szCs w:val="20"/>
        </w:rPr>
        <w:t>I think we threw out all of 2001 and all of Cape Horn and Knapp.</w:t>
      </w:r>
    </w:p>
    <w:p w14:paraId="47FE6BCF" w14:textId="77777777" w:rsidR="00B83F70" w:rsidRDefault="00B83F70" w:rsidP="00B83F70"/>
  </w:comment>
  <w:comment w:id="97" w:author="Thurow, Russ - FS, ID" w:date="2025-06-29T15:40:00Z" w:initials="TRFI">
    <w:p w14:paraId="27E2B434" w14:textId="4B121FDE" w:rsidR="00AE4CF7" w:rsidRDefault="00357EA4" w:rsidP="00AE4CF7">
      <w:pPr>
        <w:pStyle w:val="CommentText"/>
      </w:pPr>
      <w:r>
        <w:rPr>
          <w:rStyle w:val="CommentReference"/>
        </w:rPr>
        <w:annotationRef/>
      </w:r>
      <w:r w:rsidR="00AE4CF7">
        <w:t>The 2.5 and 2.6 exploratory details are in Supplementary Materials The rest of this section I deemed appropriate for the main text. Let me know if you disagree?</w:t>
      </w:r>
    </w:p>
  </w:comment>
  <w:comment w:id="99" w:author="Thurow, Russ - FS, ID" w:date="2025-07-06T09:59:00Z" w:initials="RT">
    <w:p w14:paraId="20600C16" w14:textId="77777777" w:rsidR="00EC475E" w:rsidRDefault="00441AAC" w:rsidP="00EC475E">
      <w:pPr>
        <w:pStyle w:val="CommentText"/>
      </w:pPr>
      <w:r>
        <w:rPr>
          <w:rStyle w:val="CommentReference"/>
        </w:rPr>
        <w:annotationRef/>
      </w:r>
      <w:r w:rsidR="00EC475E">
        <w:t>This link is an example link the 2020 CJFAS paper so ours will be different.</w:t>
      </w:r>
    </w:p>
  </w:comment>
  <w:comment w:id="106" w:author="Sparks, Morgan - FS, ID" w:date="2025-04-28T11:01:00Z" w:initials="MS">
    <w:p w14:paraId="1D3C13A7" w14:textId="6E07E948" w:rsidR="00BF5900" w:rsidRDefault="00BF5900" w:rsidP="00BF5900">
      <w:r>
        <w:rPr>
          <w:rStyle w:val="CommentReference"/>
        </w:rPr>
        <w:annotationRef/>
      </w:r>
      <w:r>
        <w:rPr>
          <w:color w:val="000000"/>
          <w:sz w:val="20"/>
          <w:szCs w:val="20"/>
        </w:rPr>
        <w:t>Redd size could be cool because it could be a proxy for fish size and tell us something about the types of fish present every year</w:t>
      </w:r>
    </w:p>
  </w:comment>
  <w:comment w:id="107" w:author="Thurow, Russ - FS, ID" w:date="2025-06-26T19:22:00Z" w:initials="RT">
    <w:p w14:paraId="5F49F167" w14:textId="77777777" w:rsidR="00EC475E" w:rsidRDefault="0016293A" w:rsidP="00EC475E">
      <w:pPr>
        <w:pStyle w:val="CommentText"/>
      </w:pPr>
      <w:r>
        <w:rPr>
          <w:rStyle w:val="CommentReference"/>
        </w:rPr>
        <w:annotationRef/>
      </w:r>
      <w:r w:rsidR="00EC475E">
        <w:t xml:space="preserve">If you want to include redd size as a variable, we can re-insert to Methods. However, so far, none of the other Redd- or Reach- scale variables we measured in the field are being used in the model. </w:t>
      </w:r>
    </w:p>
  </w:comment>
  <w:comment w:id="114" w:author="Thurow, Russ - FS, ID" w:date="2025-06-27T11:47:00Z" w:initials="TRFI">
    <w:p w14:paraId="6E57BDDA" w14:textId="77777777" w:rsidR="00EC475E" w:rsidRDefault="00477318" w:rsidP="00EC475E">
      <w:pPr>
        <w:pStyle w:val="CommentText"/>
      </w:pPr>
      <w:r>
        <w:rPr>
          <w:rStyle w:val="CommentReference"/>
        </w:rPr>
        <w:annotationRef/>
      </w:r>
      <w:r w:rsidR="00EC475E">
        <w:t xml:space="preserve">I assume we will want to present our strongest results first? Then follow with details about the model and all the amazing flute music your two wrote. Initially, I will defer to you two to insert Results from Bryans 5/30 doc. My assumption is subheadings similar to these will be included? </w:t>
      </w:r>
    </w:p>
  </w:comment>
  <w:comment w:id="115" w:author="Thurow, Russ - FS, ID" w:date="2025-07-06T12:19:00Z" w:initials="TRFI">
    <w:p w14:paraId="1F9F1758" w14:textId="77777777" w:rsidR="00EC475E" w:rsidRDefault="00EC475E" w:rsidP="00EC475E">
      <w:pPr>
        <w:pStyle w:val="CommentText"/>
      </w:pPr>
      <w:r>
        <w:rPr>
          <w:rStyle w:val="CommentReference"/>
        </w:rPr>
        <w:annotationRef/>
      </w:r>
      <w:r>
        <w:t>I will review these and other papers and spend more time outlining potential Discussion topics, however, I don’t want to hold this any longer.</w:t>
      </w:r>
    </w:p>
  </w:comment>
  <w:comment w:id="145" w:author="Thurow, Russ - FS, ID" w:date="2025-06-26T23:32:00Z" w:initials="RT">
    <w:p w14:paraId="79AF5B25" w14:textId="31FEAA18" w:rsidR="009047D8" w:rsidRDefault="009047D8" w:rsidP="009047D8">
      <w:pPr>
        <w:pStyle w:val="CommentText"/>
      </w:pPr>
      <w:r>
        <w:rPr>
          <w:rStyle w:val="CommentReference"/>
        </w:rPr>
        <w:annotationRef/>
      </w:r>
      <w:r>
        <w:t>Any suggestions for a friendly reviewer prior to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716550" w15:done="0"/>
  <w15:commentEx w15:paraId="24E62996" w15:paraIdParent="39716550" w15:done="0"/>
  <w15:commentEx w15:paraId="668E18BC" w15:done="0"/>
  <w15:commentEx w15:paraId="6985F85E" w15:done="0"/>
  <w15:commentEx w15:paraId="5FFFB74A" w15:done="0"/>
  <w15:commentEx w15:paraId="2338C38B" w15:done="0"/>
  <w15:commentEx w15:paraId="43B85A37" w15:paraIdParent="2338C38B" w15:done="0"/>
  <w15:commentEx w15:paraId="629B9DE0" w15:done="0"/>
  <w15:commentEx w15:paraId="251FA292" w15:done="0"/>
  <w15:commentEx w15:paraId="50B25F11" w15:done="0"/>
  <w15:commentEx w15:paraId="5E906434" w15:paraIdParent="50B25F11" w15:done="0"/>
  <w15:commentEx w15:paraId="6D679372" w15:done="0"/>
  <w15:commentEx w15:paraId="5A484160" w15:paraIdParent="6D679372" w15:done="0"/>
  <w15:commentEx w15:paraId="5E8DC839" w15:done="0"/>
  <w15:commentEx w15:paraId="47FE6BCF" w15:done="0"/>
  <w15:commentEx w15:paraId="27E2B434" w15:done="0"/>
  <w15:commentEx w15:paraId="20600C16" w15:done="0"/>
  <w15:commentEx w15:paraId="1D3C13A7" w15:done="0"/>
  <w15:commentEx w15:paraId="5F49F167" w15:paraIdParent="1D3C13A7" w15:done="0"/>
  <w15:commentEx w15:paraId="6E57BDDA" w15:done="0"/>
  <w15:commentEx w15:paraId="1F9F1758" w15:done="0"/>
  <w15:commentEx w15:paraId="79AF5B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1BB8BC" w16cex:dateUtc="2025-07-09T14:56:00Z"/>
  <w16cex:commentExtensible w16cex:durableId="4ADB3676" w16cex:dateUtc="2025-07-15T15:41:00Z"/>
  <w16cex:commentExtensible w16cex:durableId="22342913" w16cex:dateUtc="2025-06-27T04:38:00Z"/>
  <w16cex:commentExtensible w16cex:durableId="1031A303" w16cex:dateUtc="2025-07-09T14:57:00Z"/>
  <w16cex:commentExtensible w16cex:durableId="48F079BA" w16cex:dateUtc="2025-07-15T16:07:00Z"/>
  <w16cex:commentExtensible w16cex:durableId="7D20B68F" w16cex:dateUtc="2025-04-28T16:39:00Z"/>
  <w16cex:commentExtensible w16cex:durableId="2567E9D2" w16cex:dateUtc="2025-05-23T15:39:00Z"/>
  <w16cex:commentExtensible w16cex:durableId="14CDDFB3" w16cex:dateUtc="2025-04-28T16:45:00Z">
    <w16cex:extLst>
      <w16:ext w16:uri="{CE6994B0-6A32-4C9F-8C6B-6E91EDA988CE}">
        <cr:reactions xmlns:cr="http://schemas.microsoft.com/office/comments/2020/reactions">
          <cr:reaction reactionType="1">
            <cr:reactionInfo dateUtc="2025-06-27T13:50:41Z">
              <cr:user userId="S::russ.thurow@usda.gov::10eb0b1a-2de0-497f-b8ec-78a395948714" userProvider="AD" userName="Thurow, Russ - FS, ID"/>
            </cr:reactionInfo>
          </cr:reaction>
        </cr:reactions>
      </w16:ext>
    </w16cex:extLst>
  </w16cex:commentExtensible>
  <w16cex:commentExtensible w16cex:durableId="20104061" w16cex:dateUtc="2025-06-27T21:06:00Z"/>
  <w16cex:commentExtensible w16cex:durableId="516606E8" w16cex:dateUtc="2025-04-28T16:51:00Z"/>
  <w16cex:commentExtensible w16cex:durableId="315DD1D8" w16cex:dateUtc="2025-06-26T21:20:00Z"/>
  <w16cex:commentExtensible w16cex:durableId="658A9F2F" w16cex:dateUtc="2025-04-28T16:53:00Z"/>
  <w16cex:commentExtensible w16cex:durableId="20E610AB" w16cex:dateUtc="2025-07-06T15:49:00Z"/>
  <w16cex:commentExtensible w16cex:durableId="63F69296" w16cex:dateUtc="2025-06-27T13:52:00Z"/>
  <w16cex:commentExtensible w16cex:durableId="4A0AEF55" w16cex:dateUtc="2025-07-09T15:22:00Z"/>
  <w16cex:commentExtensible w16cex:durableId="62EF8385" w16cex:dateUtc="2025-06-29T21:40:00Z"/>
  <w16cex:commentExtensible w16cex:durableId="00987DA9" w16cex:dateUtc="2025-07-06T15:59:00Z"/>
  <w16cex:commentExtensible w16cex:durableId="06D2DC8A" w16cex:dateUtc="2025-04-28T17:01:00Z"/>
  <w16cex:commentExtensible w16cex:durableId="4E5850A9" w16cex:dateUtc="2025-06-27T01:22:00Z"/>
  <w16cex:commentExtensible w16cex:durableId="6E31A4F3" w16cex:dateUtc="2025-06-27T17:47:00Z"/>
  <w16cex:commentExtensible w16cex:durableId="5D6CA364" w16cex:dateUtc="2025-07-06T18:19:00Z"/>
  <w16cex:commentExtensible w16cex:durableId="683C9A05" w16cex:dateUtc="2025-06-27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716550" w16cid:durableId="321BB8BC"/>
  <w16cid:commentId w16cid:paraId="24E62996" w16cid:durableId="4ADB3676"/>
  <w16cid:commentId w16cid:paraId="668E18BC" w16cid:durableId="22342913"/>
  <w16cid:commentId w16cid:paraId="6985F85E" w16cid:durableId="1031A303"/>
  <w16cid:commentId w16cid:paraId="5FFFB74A" w16cid:durableId="48F079BA"/>
  <w16cid:commentId w16cid:paraId="2338C38B" w16cid:durableId="7D20B68F"/>
  <w16cid:commentId w16cid:paraId="43B85A37" w16cid:durableId="2567E9D2"/>
  <w16cid:commentId w16cid:paraId="629B9DE0" w16cid:durableId="14CDDFB3"/>
  <w16cid:commentId w16cid:paraId="251FA292" w16cid:durableId="20104061"/>
  <w16cid:commentId w16cid:paraId="50B25F11" w16cid:durableId="516606E8"/>
  <w16cid:commentId w16cid:paraId="5E906434" w16cid:durableId="315DD1D8"/>
  <w16cid:commentId w16cid:paraId="6D679372" w16cid:durableId="658A9F2F"/>
  <w16cid:commentId w16cid:paraId="5A484160" w16cid:durableId="20E610AB"/>
  <w16cid:commentId w16cid:paraId="5E8DC839" w16cid:durableId="63F69296"/>
  <w16cid:commentId w16cid:paraId="47FE6BCF" w16cid:durableId="4A0AEF55"/>
  <w16cid:commentId w16cid:paraId="27E2B434" w16cid:durableId="62EF8385"/>
  <w16cid:commentId w16cid:paraId="20600C16" w16cid:durableId="00987DA9"/>
  <w16cid:commentId w16cid:paraId="1D3C13A7" w16cid:durableId="06D2DC8A"/>
  <w16cid:commentId w16cid:paraId="5F49F167" w16cid:durableId="4E5850A9"/>
  <w16cid:commentId w16cid:paraId="6E57BDDA" w16cid:durableId="6E31A4F3"/>
  <w16cid:commentId w16cid:paraId="1F9F1758" w16cid:durableId="5D6CA364"/>
  <w16cid:commentId w16cid:paraId="79AF5B25" w16cid:durableId="683C9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B05AE" w14:textId="77777777" w:rsidR="004B5C82" w:rsidRDefault="004B5C82" w:rsidP="009A28AB">
      <w:r>
        <w:separator/>
      </w:r>
    </w:p>
  </w:endnote>
  <w:endnote w:type="continuationSeparator" w:id="0">
    <w:p w14:paraId="6D521C4C" w14:textId="77777777" w:rsidR="004B5C82" w:rsidRDefault="004B5C82" w:rsidP="009A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Italic">
    <w:altName w:val="Times New Roman"/>
    <w:panose1 w:val="020B0604020202020204"/>
    <w:charset w:val="00"/>
    <w:family w:val="roman"/>
    <w:notTrueType/>
    <w:pitch w:val="default"/>
    <w:sig w:usb0="00000003" w:usb1="00000000" w:usb2="00000000" w:usb3="00000000" w:csb0="00000001" w:csb1="00000000"/>
  </w:font>
  <w:font w:name="AdvTT5235d5a9">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637C8" w14:textId="77777777" w:rsidR="004B5C82" w:rsidRDefault="004B5C82" w:rsidP="009A28AB">
      <w:r>
        <w:separator/>
      </w:r>
    </w:p>
  </w:footnote>
  <w:footnote w:type="continuationSeparator" w:id="0">
    <w:p w14:paraId="6DE8F25D" w14:textId="77777777" w:rsidR="004B5C82" w:rsidRDefault="004B5C82" w:rsidP="009A2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3635"/>
    <w:multiLevelType w:val="multilevel"/>
    <w:tmpl w:val="7CB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7146"/>
    <w:multiLevelType w:val="multilevel"/>
    <w:tmpl w:val="930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E54"/>
    <w:multiLevelType w:val="hybridMultilevel"/>
    <w:tmpl w:val="ACBEA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418CF"/>
    <w:multiLevelType w:val="hybridMultilevel"/>
    <w:tmpl w:val="B8E841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EE0AEC"/>
    <w:multiLevelType w:val="multilevel"/>
    <w:tmpl w:val="793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6B77"/>
    <w:multiLevelType w:val="multilevel"/>
    <w:tmpl w:val="F3E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D0B32"/>
    <w:multiLevelType w:val="multilevel"/>
    <w:tmpl w:val="4D8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472E0"/>
    <w:multiLevelType w:val="multilevel"/>
    <w:tmpl w:val="786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B1C9F"/>
    <w:multiLevelType w:val="hybridMultilevel"/>
    <w:tmpl w:val="B62E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D46A4"/>
    <w:multiLevelType w:val="hybridMultilevel"/>
    <w:tmpl w:val="F182C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9F2EC0"/>
    <w:multiLevelType w:val="multilevel"/>
    <w:tmpl w:val="4AB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0365E"/>
    <w:multiLevelType w:val="multilevel"/>
    <w:tmpl w:val="0588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C4348"/>
    <w:multiLevelType w:val="multilevel"/>
    <w:tmpl w:val="C0B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66DA8"/>
    <w:multiLevelType w:val="hybridMultilevel"/>
    <w:tmpl w:val="01C2C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B7B30"/>
    <w:multiLevelType w:val="hybridMultilevel"/>
    <w:tmpl w:val="85707E22"/>
    <w:lvl w:ilvl="0" w:tplc="47B0AE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E2CF4"/>
    <w:multiLevelType w:val="hybridMultilevel"/>
    <w:tmpl w:val="2AF66F9E"/>
    <w:lvl w:ilvl="0" w:tplc="C250025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A7190"/>
    <w:multiLevelType w:val="hybridMultilevel"/>
    <w:tmpl w:val="F84C0944"/>
    <w:lvl w:ilvl="0" w:tplc="F2DC6A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C4FB5"/>
    <w:multiLevelType w:val="multilevel"/>
    <w:tmpl w:val="2C7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525FF"/>
    <w:multiLevelType w:val="multilevel"/>
    <w:tmpl w:val="DB16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B2ABE"/>
    <w:multiLevelType w:val="hybridMultilevel"/>
    <w:tmpl w:val="3D40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084877">
    <w:abstractNumId w:val="16"/>
  </w:num>
  <w:num w:numId="2" w16cid:durableId="1157654167">
    <w:abstractNumId w:val="3"/>
  </w:num>
  <w:num w:numId="3" w16cid:durableId="1025211225">
    <w:abstractNumId w:val="9"/>
  </w:num>
  <w:num w:numId="4" w16cid:durableId="845438008">
    <w:abstractNumId w:val="14"/>
  </w:num>
  <w:num w:numId="5" w16cid:durableId="253589103">
    <w:abstractNumId w:val="15"/>
  </w:num>
  <w:num w:numId="6" w16cid:durableId="458303623">
    <w:abstractNumId w:val="11"/>
  </w:num>
  <w:num w:numId="7" w16cid:durableId="2120447093">
    <w:abstractNumId w:val="7"/>
  </w:num>
  <w:num w:numId="8" w16cid:durableId="356388775">
    <w:abstractNumId w:val="19"/>
  </w:num>
  <w:num w:numId="9" w16cid:durableId="1373922446">
    <w:abstractNumId w:val="8"/>
  </w:num>
  <w:num w:numId="10" w16cid:durableId="1273200011">
    <w:abstractNumId w:val="13"/>
  </w:num>
  <w:num w:numId="11" w16cid:durableId="306714522">
    <w:abstractNumId w:val="0"/>
  </w:num>
  <w:num w:numId="12" w16cid:durableId="1549143880">
    <w:abstractNumId w:val="10"/>
  </w:num>
  <w:num w:numId="13" w16cid:durableId="616447367">
    <w:abstractNumId w:val="18"/>
  </w:num>
  <w:num w:numId="14" w16cid:durableId="243301157">
    <w:abstractNumId w:val="5"/>
  </w:num>
  <w:num w:numId="15" w16cid:durableId="502815774">
    <w:abstractNumId w:val="4"/>
  </w:num>
  <w:num w:numId="16" w16cid:durableId="1221596829">
    <w:abstractNumId w:val="12"/>
  </w:num>
  <w:num w:numId="17" w16cid:durableId="1472868876">
    <w:abstractNumId w:val="6"/>
  </w:num>
  <w:num w:numId="18" w16cid:durableId="68160716">
    <w:abstractNumId w:val="1"/>
  </w:num>
  <w:num w:numId="19" w16cid:durableId="971060962">
    <w:abstractNumId w:val="17"/>
  </w:num>
  <w:num w:numId="20" w16cid:durableId="20622486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parks, Morgan - FS, ID">
    <w15:presenceInfo w15:providerId="AD" w15:userId="S::Morgan.Sparks@usda.gov::224e13ef-b74f-46ba-8fb6-e9b28771dc27"/>
  </w15:person>
  <w15:person w15:author="Thurow, Russ - FS, ID">
    <w15:presenceInfo w15:providerId="AD" w15:userId="S::russ.thurow@usda.gov::10eb0b1a-2de0-497f-b8ec-78a395948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17"/>
    <w:rsid w:val="00011F0D"/>
    <w:rsid w:val="00015D81"/>
    <w:rsid w:val="00036947"/>
    <w:rsid w:val="000468A2"/>
    <w:rsid w:val="00061748"/>
    <w:rsid w:val="00071890"/>
    <w:rsid w:val="00071D53"/>
    <w:rsid w:val="000930F0"/>
    <w:rsid w:val="00096506"/>
    <w:rsid w:val="000B0982"/>
    <w:rsid w:val="000C6634"/>
    <w:rsid w:val="000E1B07"/>
    <w:rsid w:val="000E2F17"/>
    <w:rsid w:val="000E7FFC"/>
    <w:rsid w:val="000F25C5"/>
    <w:rsid w:val="00122147"/>
    <w:rsid w:val="00127346"/>
    <w:rsid w:val="00137AA5"/>
    <w:rsid w:val="0015238A"/>
    <w:rsid w:val="00153F3D"/>
    <w:rsid w:val="0016293A"/>
    <w:rsid w:val="00165CA5"/>
    <w:rsid w:val="001704BE"/>
    <w:rsid w:val="00170EB0"/>
    <w:rsid w:val="00171DBD"/>
    <w:rsid w:val="0017344B"/>
    <w:rsid w:val="00180CA9"/>
    <w:rsid w:val="001B7216"/>
    <w:rsid w:val="001D5646"/>
    <w:rsid w:val="001E1297"/>
    <w:rsid w:val="001E25BC"/>
    <w:rsid w:val="001E3F26"/>
    <w:rsid w:val="001F55F0"/>
    <w:rsid w:val="00207125"/>
    <w:rsid w:val="002146BC"/>
    <w:rsid w:val="00214E3A"/>
    <w:rsid w:val="0021521C"/>
    <w:rsid w:val="002266EF"/>
    <w:rsid w:val="002447EF"/>
    <w:rsid w:val="00256FC7"/>
    <w:rsid w:val="00264EBF"/>
    <w:rsid w:val="002702D5"/>
    <w:rsid w:val="00281CFD"/>
    <w:rsid w:val="00291270"/>
    <w:rsid w:val="002B62C4"/>
    <w:rsid w:val="002C16BA"/>
    <w:rsid w:val="002C384B"/>
    <w:rsid w:val="002C663C"/>
    <w:rsid w:val="002D0BF1"/>
    <w:rsid w:val="002D393A"/>
    <w:rsid w:val="002D498F"/>
    <w:rsid w:val="002E2ABB"/>
    <w:rsid w:val="002E33E4"/>
    <w:rsid w:val="002E605B"/>
    <w:rsid w:val="002E71E7"/>
    <w:rsid w:val="00305DF2"/>
    <w:rsid w:val="00306B11"/>
    <w:rsid w:val="00310570"/>
    <w:rsid w:val="003266B0"/>
    <w:rsid w:val="00333B3B"/>
    <w:rsid w:val="003431EF"/>
    <w:rsid w:val="00352C8A"/>
    <w:rsid w:val="00356CDC"/>
    <w:rsid w:val="00357EA4"/>
    <w:rsid w:val="00365E57"/>
    <w:rsid w:val="003801CD"/>
    <w:rsid w:val="003844C7"/>
    <w:rsid w:val="00386BB4"/>
    <w:rsid w:val="00393057"/>
    <w:rsid w:val="003C528E"/>
    <w:rsid w:val="003C64FF"/>
    <w:rsid w:val="003D037B"/>
    <w:rsid w:val="003D1EFE"/>
    <w:rsid w:val="003D26B8"/>
    <w:rsid w:val="003E6057"/>
    <w:rsid w:val="003F4896"/>
    <w:rsid w:val="004306F2"/>
    <w:rsid w:val="00441AAC"/>
    <w:rsid w:val="00454798"/>
    <w:rsid w:val="004561D5"/>
    <w:rsid w:val="00460E49"/>
    <w:rsid w:val="0046187A"/>
    <w:rsid w:val="00471DCC"/>
    <w:rsid w:val="004751A7"/>
    <w:rsid w:val="00477318"/>
    <w:rsid w:val="00483060"/>
    <w:rsid w:val="00487134"/>
    <w:rsid w:val="004A04E9"/>
    <w:rsid w:val="004A647C"/>
    <w:rsid w:val="004A6C7A"/>
    <w:rsid w:val="004A7552"/>
    <w:rsid w:val="004B4BF0"/>
    <w:rsid w:val="004B5C82"/>
    <w:rsid w:val="004B6222"/>
    <w:rsid w:val="004C2289"/>
    <w:rsid w:val="004E10F9"/>
    <w:rsid w:val="004F3859"/>
    <w:rsid w:val="004F4680"/>
    <w:rsid w:val="00514FF0"/>
    <w:rsid w:val="0052151D"/>
    <w:rsid w:val="00540853"/>
    <w:rsid w:val="00541EB9"/>
    <w:rsid w:val="00554657"/>
    <w:rsid w:val="00560659"/>
    <w:rsid w:val="005621F0"/>
    <w:rsid w:val="0056589F"/>
    <w:rsid w:val="00566EDE"/>
    <w:rsid w:val="00573225"/>
    <w:rsid w:val="00575C96"/>
    <w:rsid w:val="0058065E"/>
    <w:rsid w:val="0059774C"/>
    <w:rsid w:val="005B36FB"/>
    <w:rsid w:val="005C3EAB"/>
    <w:rsid w:val="005D16D7"/>
    <w:rsid w:val="005D4DCA"/>
    <w:rsid w:val="005E1FD6"/>
    <w:rsid w:val="005F128A"/>
    <w:rsid w:val="005F1587"/>
    <w:rsid w:val="00610136"/>
    <w:rsid w:val="00613E43"/>
    <w:rsid w:val="006409D1"/>
    <w:rsid w:val="006621E1"/>
    <w:rsid w:val="0066611C"/>
    <w:rsid w:val="006820E3"/>
    <w:rsid w:val="006914A0"/>
    <w:rsid w:val="00693286"/>
    <w:rsid w:val="006942A1"/>
    <w:rsid w:val="006A52DD"/>
    <w:rsid w:val="006C2151"/>
    <w:rsid w:val="006C35BF"/>
    <w:rsid w:val="006E1EAF"/>
    <w:rsid w:val="006E794C"/>
    <w:rsid w:val="0072376C"/>
    <w:rsid w:val="00754B46"/>
    <w:rsid w:val="00770ABA"/>
    <w:rsid w:val="00770FB2"/>
    <w:rsid w:val="00773475"/>
    <w:rsid w:val="007755AC"/>
    <w:rsid w:val="00776D3C"/>
    <w:rsid w:val="00777B46"/>
    <w:rsid w:val="00777FF8"/>
    <w:rsid w:val="00782EB8"/>
    <w:rsid w:val="007A56F9"/>
    <w:rsid w:val="007A7EFB"/>
    <w:rsid w:val="007B404F"/>
    <w:rsid w:val="007C489A"/>
    <w:rsid w:val="007C4DEC"/>
    <w:rsid w:val="007E77F4"/>
    <w:rsid w:val="007F126D"/>
    <w:rsid w:val="007F61DD"/>
    <w:rsid w:val="008019BC"/>
    <w:rsid w:val="00801FA3"/>
    <w:rsid w:val="008027BA"/>
    <w:rsid w:val="00806F84"/>
    <w:rsid w:val="0081126D"/>
    <w:rsid w:val="008116CD"/>
    <w:rsid w:val="00836A71"/>
    <w:rsid w:val="00840139"/>
    <w:rsid w:val="008408DD"/>
    <w:rsid w:val="00851EF9"/>
    <w:rsid w:val="00863FF2"/>
    <w:rsid w:val="00894E71"/>
    <w:rsid w:val="00894F30"/>
    <w:rsid w:val="008C7286"/>
    <w:rsid w:val="008C7682"/>
    <w:rsid w:val="008D4395"/>
    <w:rsid w:val="008E37EB"/>
    <w:rsid w:val="008F670B"/>
    <w:rsid w:val="009047D8"/>
    <w:rsid w:val="00925D91"/>
    <w:rsid w:val="009402EA"/>
    <w:rsid w:val="00946795"/>
    <w:rsid w:val="009474F8"/>
    <w:rsid w:val="0095304F"/>
    <w:rsid w:val="00955FB6"/>
    <w:rsid w:val="00956BE1"/>
    <w:rsid w:val="00964344"/>
    <w:rsid w:val="009717C0"/>
    <w:rsid w:val="0098347A"/>
    <w:rsid w:val="009A1D54"/>
    <w:rsid w:val="009A28AB"/>
    <w:rsid w:val="009A34BF"/>
    <w:rsid w:val="009C1898"/>
    <w:rsid w:val="009E6E22"/>
    <w:rsid w:val="009F70FA"/>
    <w:rsid w:val="00A228EC"/>
    <w:rsid w:val="00A24AFD"/>
    <w:rsid w:val="00A36D24"/>
    <w:rsid w:val="00A404E4"/>
    <w:rsid w:val="00A47661"/>
    <w:rsid w:val="00A61C22"/>
    <w:rsid w:val="00A6567D"/>
    <w:rsid w:val="00A71E6E"/>
    <w:rsid w:val="00A77D67"/>
    <w:rsid w:val="00AA0FF6"/>
    <w:rsid w:val="00AA54C0"/>
    <w:rsid w:val="00AC138F"/>
    <w:rsid w:val="00AD40D1"/>
    <w:rsid w:val="00AE4CF7"/>
    <w:rsid w:val="00AF0FF0"/>
    <w:rsid w:val="00AF6209"/>
    <w:rsid w:val="00B12743"/>
    <w:rsid w:val="00B12B92"/>
    <w:rsid w:val="00B210D8"/>
    <w:rsid w:val="00B239FB"/>
    <w:rsid w:val="00B25736"/>
    <w:rsid w:val="00B52FD7"/>
    <w:rsid w:val="00B610B3"/>
    <w:rsid w:val="00B71914"/>
    <w:rsid w:val="00B72C3F"/>
    <w:rsid w:val="00B8373E"/>
    <w:rsid w:val="00B83F70"/>
    <w:rsid w:val="00B86FF7"/>
    <w:rsid w:val="00B90157"/>
    <w:rsid w:val="00B901A3"/>
    <w:rsid w:val="00B95082"/>
    <w:rsid w:val="00BB11A5"/>
    <w:rsid w:val="00BB4548"/>
    <w:rsid w:val="00BB5257"/>
    <w:rsid w:val="00BB67AC"/>
    <w:rsid w:val="00BC59CA"/>
    <w:rsid w:val="00BE2D83"/>
    <w:rsid w:val="00BF5900"/>
    <w:rsid w:val="00BF6C18"/>
    <w:rsid w:val="00C124DE"/>
    <w:rsid w:val="00C1656C"/>
    <w:rsid w:val="00C36E36"/>
    <w:rsid w:val="00C51ED5"/>
    <w:rsid w:val="00C71569"/>
    <w:rsid w:val="00C74945"/>
    <w:rsid w:val="00C847E7"/>
    <w:rsid w:val="00C86F48"/>
    <w:rsid w:val="00C92DF7"/>
    <w:rsid w:val="00C97346"/>
    <w:rsid w:val="00CA72DA"/>
    <w:rsid w:val="00CC3457"/>
    <w:rsid w:val="00CD33F3"/>
    <w:rsid w:val="00CD5DAC"/>
    <w:rsid w:val="00CE0C5D"/>
    <w:rsid w:val="00CE172F"/>
    <w:rsid w:val="00CE5154"/>
    <w:rsid w:val="00CF1FF5"/>
    <w:rsid w:val="00D0261D"/>
    <w:rsid w:val="00D02905"/>
    <w:rsid w:val="00D1148F"/>
    <w:rsid w:val="00D24308"/>
    <w:rsid w:val="00D24591"/>
    <w:rsid w:val="00D5776F"/>
    <w:rsid w:val="00D668AD"/>
    <w:rsid w:val="00D878C6"/>
    <w:rsid w:val="00DA1EED"/>
    <w:rsid w:val="00DA39B0"/>
    <w:rsid w:val="00DA7C9C"/>
    <w:rsid w:val="00DB4D78"/>
    <w:rsid w:val="00DE4C83"/>
    <w:rsid w:val="00E056ED"/>
    <w:rsid w:val="00E11E0E"/>
    <w:rsid w:val="00E15950"/>
    <w:rsid w:val="00E25182"/>
    <w:rsid w:val="00E25881"/>
    <w:rsid w:val="00E52E34"/>
    <w:rsid w:val="00E641AC"/>
    <w:rsid w:val="00EA3857"/>
    <w:rsid w:val="00EA46B1"/>
    <w:rsid w:val="00EA6377"/>
    <w:rsid w:val="00EC26D4"/>
    <w:rsid w:val="00EC475E"/>
    <w:rsid w:val="00ED7F26"/>
    <w:rsid w:val="00F12FAB"/>
    <w:rsid w:val="00F343F5"/>
    <w:rsid w:val="00F4189E"/>
    <w:rsid w:val="00F60F08"/>
    <w:rsid w:val="00F6680E"/>
    <w:rsid w:val="00F70318"/>
    <w:rsid w:val="00F7078D"/>
    <w:rsid w:val="00F824FC"/>
    <w:rsid w:val="00F85245"/>
    <w:rsid w:val="00FA0218"/>
    <w:rsid w:val="00FD4B49"/>
    <w:rsid w:val="00FD6314"/>
    <w:rsid w:val="00FE3C0F"/>
    <w:rsid w:val="00FF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3D32"/>
  <w15:chartTrackingRefBased/>
  <w15:docId w15:val="{946A37E5-B235-4208-BCD2-679C0247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F17"/>
    <w:rPr>
      <w:rFonts w:ascii="Times New Roman" w:eastAsiaTheme="minorEastAsia" w:hAnsi="Times New Roman" w:cs="Times New Roman"/>
      <w:sz w:val="24"/>
      <w:szCs w:val="24"/>
    </w:rPr>
  </w:style>
  <w:style w:type="paragraph" w:styleId="Heading1">
    <w:name w:val="heading 1"/>
    <w:basedOn w:val="Normal"/>
    <w:next w:val="Normal"/>
    <w:link w:val="Heading1Char"/>
    <w:qFormat/>
    <w:rsid w:val="007C4DEC"/>
    <w:pPr>
      <w:keepNext/>
      <w:widowControl w:val="0"/>
      <w:autoSpaceDE w:val="0"/>
      <w:autoSpaceDN w:val="0"/>
      <w:adjustRightInd w:val="0"/>
      <w:outlineLvl w:val="0"/>
    </w:pPr>
    <w:rPr>
      <w:rFonts w:eastAsia="Times New Roman"/>
      <w:b/>
      <w:bCs/>
    </w:rPr>
  </w:style>
  <w:style w:type="paragraph" w:styleId="Heading2">
    <w:name w:val="heading 2"/>
    <w:basedOn w:val="Normal"/>
    <w:next w:val="Normal"/>
    <w:link w:val="Heading2Char"/>
    <w:uiPriority w:val="9"/>
    <w:semiHidden/>
    <w:unhideWhenUsed/>
    <w:qFormat/>
    <w:rsid w:val="001273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734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77D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F17"/>
    <w:rPr>
      <w:color w:val="0563C1" w:themeColor="hyperlink"/>
      <w:u w:val="single"/>
    </w:rPr>
  </w:style>
  <w:style w:type="character" w:styleId="CommentReference">
    <w:name w:val="annotation reference"/>
    <w:basedOn w:val="DefaultParagraphFont"/>
    <w:uiPriority w:val="99"/>
    <w:semiHidden/>
    <w:unhideWhenUsed/>
    <w:rsid w:val="000E2F17"/>
    <w:rPr>
      <w:sz w:val="16"/>
      <w:szCs w:val="16"/>
    </w:rPr>
  </w:style>
  <w:style w:type="paragraph" w:styleId="CommentText">
    <w:name w:val="annotation text"/>
    <w:basedOn w:val="Normal"/>
    <w:link w:val="CommentTextChar"/>
    <w:uiPriority w:val="99"/>
    <w:unhideWhenUsed/>
    <w:rsid w:val="000E2F17"/>
    <w:rPr>
      <w:sz w:val="20"/>
      <w:szCs w:val="20"/>
    </w:rPr>
  </w:style>
  <w:style w:type="character" w:customStyle="1" w:styleId="CommentTextChar">
    <w:name w:val="Comment Text Char"/>
    <w:basedOn w:val="DefaultParagraphFont"/>
    <w:link w:val="CommentText"/>
    <w:uiPriority w:val="99"/>
    <w:rsid w:val="000E2F1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0E2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7"/>
    <w:rPr>
      <w:rFonts w:ascii="Segoe UI" w:eastAsiaTheme="minorEastAsia" w:hAnsi="Segoe UI" w:cs="Segoe UI"/>
      <w:sz w:val="18"/>
      <w:szCs w:val="18"/>
    </w:rPr>
  </w:style>
  <w:style w:type="paragraph" w:customStyle="1" w:styleId="TimesCAPS">
    <w:name w:val="Times CAPS"/>
    <w:basedOn w:val="Normal"/>
    <w:link w:val="TimesCAPSChar"/>
    <w:qFormat/>
    <w:rsid w:val="0021521C"/>
    <w:pPr>
      <w:jc w:val="center"/>
    </w:pPr>
    <w:rPr>
      <w:rFonts w:eastAsia="Times New Roman"/>
      <w:b/>
    </w:rPr>
  </w:style>
  <w:style w:type="character" w:customStyle="1" w:styleId="TimesCAPSChar">
    <w:name w:val="Times CAPS Char"/>
    <w:basedOn w:val="DefaultParagraphFont"/>
    <w:link w:val="TimesCAPS"/>
    <w:rsid w:val="0021521C"/>
    <w:rPr>
      <w:rFonts w:ascii="Times New Roman" w:eastAsia="Times New Roman" w:hAnsi="Times New Roman" w:cs="Times New Roman"/>
      <w:b/>
      <w:sz w:val="24"/>
      <w:szCs w:val="24"/>
    </w:rPr>
  </w:style>
  <w:style w:type="paragraph" w:styleId="BodyText">
    <w:name w:val="Body Text"/>
    <w:basedOn w:val="Normal"/>
    <w:link w:val="BodyTextChar"/>
    <w:semiHidden/>
    <w:rsid w:val="00A228EC"/>
    <w:pPr>
      <w:widowControl w:val="0"/>
      <w:autoSpaceDE w:val="0"/>
      <w:autoSpaceDN w:val="0"/>
      <w:adjustRightInd w:val="0"/>
    </w:pPr>
    <w:rPr>
      <w:rFonts w:eastAsia="Times New Roman"/>
    </w:rPr>
  </w:style>
  <w:style w:type="character" w:customStyle="1" w:styleId="BodyTextChar">
    <w:name w:val="Body Text Char"/>
    <w:basedOn w:val="DefaultParagraphFont"/>
    <w:link w:val="BodyText"/>
    <w:semiHidden/>
    <w:rsid w:val="00A228EC"/>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C4DEC"/>
    <w:rPr>
      <w:rFonts w:ascii="Times New Roman" w:eastAsia="Times New Roman" w:hAnsi="Times New Roman" w:cs="Times New Roman"/>
      <w:b/>
      <w:bCs/>
      <w:sz w:val="24"/>
      <w:szCs w:val="24"/>
    </w:rPr>
  </w:style>
  <w:style w:type="paragraph" w:styleId="ListParagraph">
    <w:name w:val="List Paragraph"/>
    <w:basedOn w:val="Normal"/>
    <w:uiPriority w:val="34"/>
    <w:qFormat/>
    <w:rsid w:val="003431EF"/>
    <w:pPr>
      <w:ind w:left="720"/>
      <w:contextualSpacing/>
    </w:pPr>
  </w:style>
  <w:style w:type="character" w:styleId="UnresolvedMention">
    <w:name w:val="Unresolved Mention"/>
    <w:basedOn w:val="DefaultParagraphFont"/>
    <w:uiPriority w:val="99"/>
    <w:semiHidden/>
    <w:unhideWhenUsed/>
    <w:rsid w:val="006E794C"/>
    <w:rPr>
      <w:color w:val="605E5C"/>
      <w:shd w:val="clear" w:color="auto" w:fill="E1DFDD"/>
    </w:rPr>
  </w:style>
  <w:style w:type="paragraph" w:styleId="Revision">
    <w:name w:val="Revision"/>
    <w:hidden/>
    <w:uiPriority w:val="99"/>
    <w:semiHidden/>
    <w:rsid w:val="00955FB6"/>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55FB6"/>
    <w:rPr>
      <w:b/>
      <w:bCs/>
    </w:rPr>
  </w:style>
  <w:style w:type="character" w:customStyle="1" w:styleId="CommentSubjectChar">
    <w:name w:val="Comment Subject Char"/>
    <w:basedOn w:val="CommentTextChar"/>
    <w:link w:val="CommentSubject"/>
    <w:uiPriority w:val="99"/>
    <w:semiHidden/>
    <w:rsid w:val="00955FB6"/>
    <w:rPr>
      <w:rFonts w:ascii="Times New Roman" w:eastAsiaTheme="minorEastAsia" w:hAnsi="Times New Roman" w:cs="Times New Roman"/>
      <w:b/>
      <w:bCs/>
      <w:sz w:val="20"/>
      <w:szCs w:val="20"/>
    </w:rPr>
  </w:style>
  <w:style w:type="character" w:customStyle="1" w:styleId="Heading2Char">
    <w:name w:val="Heading 2 Char"/>
    <w:basedOn w:val="DefaultParagraphFont"/>
    <w:link w:val="Heading2"/>
    <w:uiPriority w:val="9"/>
    <w:semiHidden/>
    <w:rsid w:val="001273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73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7D67"/>
    <w:rPr>
      <w:rFonts w:asciiTheme="majorHAnsi" w:eastAsiaTheme="majorEastAsia" w:hAnsiTheme="majorHAnsi" w:cstheme="majorBidi"/>
      <w:i/>
      <w:iCs/>
      <w:color w:val="2E74B5" w:themeColor="accent1" w:themeShade="BF"/>
      <w:sz w:val="24"/>
      <w:szCs w:val="24"/>
    </w:rPr>
  </w:style>
  <w:style w:type="paragraph" w:customStyle="1" w:styleId="Default">
    <w:name w:val="Default"/>
    <w:rsid w:val="0015238A"/>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170EB0"/>
  </w:style>
  <w:style w:type="paragraph" w:styleId="Header">
    <w:name w:val="header"/>
    <w:basedOn w:val="Normal"/>
    <w:link w:val="HeaderChar"/>
    <w:uiPriority w:val="99"/>
    <w:unhideWhenUsed/>
    <w:rsid w:val="009A28AB"/>
    <w:pPr>
      <w:tabs>
        <w:tab w:val="center" w:pos="4680"/>
        <w:tab w:val="right" w:pos="9360"/>
      </w:tabs>
    </w:pPr>
  </w:style>
  <w:style w:type="character" w:customStyle="1" w:styleId="HeaderChar">
    <w:name w:val="Header Char"/>
    <w:basedOn w:val="DefaultParagraphFont"/>
    <w:link w:val="Header"/>
    <w:uiPriority w:val="99"/>
    <w:rsid w:val="009A28A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9A28AB"/>
    <w:pPr>
      <w:tabs>
        <w:tab w:val="center" w:pos="4680"/>
        <w:tab w:val="right" w:pos="9360"/>
      </w:tabs>
    </w:pPr>
  </w:style>
  <w:style w:type="character" w:customStyle="1" w:styleId="FooterChar">
    <w:name w:val="Footer Char"/>
    <w:basedOn w:val="DefaultParagraphFont"/>
    <w:link w:val="Footer"/>
    <w:uiPriority w:val="99"/>
    <w:rsid w:val="009A28AB"/>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407">
      <w:bodyDiv w:val="1"/>
      <w:marLeft w:val="0"/>
      <w:marRight w:val="0"/>
      <w:marTop w:val="0"/>
      <w:marBottom w:val="0"/>
      <w:divBdr>
        <w:top w:val="none" w:sz="0" w:space="0" w:color="auto"/>
        <w:left w:val="none" w:sz="0" w:space="0" w:color="auto"/>
        <w:bottom w:val="none" w:sz="0" w:space="0" w:color="auto"/>
        <w:right w:val="none" w:sz="0" w:space="0" w:color="auto"/>
      </w:divBdr>
    </w:div>
    <w:div w:id="12728445">
      <w:bodyDiv w:val="1"/>
      <w:marLeft w:val="0"/>
      <w:marRight w:val="0"/>
      <w:marTop w:val="0"/>
      <w:marBottom w:val="0"/>
      <w:divBdr>
        <w:top w:val="none" w:sz="0" w:space="0" w:color="auto"/>
        <w:left w:val="none" w:sz="0" w:space="0" w:color="auto"/>
        <w:bottom w:val="none" w:sz="0" w:space="0" w:color="auto"/>
        <w:right w:val="none" w:sz="0" w:space="0" w:color="auto"/>
      </w:divBdr>
    </w:div>
    <w:div w:id="13919609">
      <w:bodyDiv w:val="1"/>
      <w:marLeft w:val="0"/>
      <w:marRight w:val="0"/>
      <w:marTop w:val="0"/>
      <w:marBottom w:val="0"/>
      <w:divBdr>
        <w:top w:val="none" w:sz="0" w:space="0" w:color="auto"/>
        <w:left w:val="none" w:sz="0" w:space="0" w:color="auto"/>
        <w:bottom w:val="none" w:sz="0" w:space="0" w:color="auto"/>
        <w:right w:val="none" w:sz="0" w:space="0" w:color="auto"/>
      </w:divBdr>
    </w:div>
    <w:div w:id="23991619">
      <w:bodyDiv w:val="1"/>
      <w:marLeft w:val="0"/>
      <w:marRight w:val="0"/>
      <w:marTop w:val="0"/>
      <w:marBottom w:val="0"/>
      <w:divBdr>
        <w:top w:val="none" w:sz="0" w:space="0" w:color="auto"/>
        <w:left w:val="none" w:sz="0" w:space="0" w:color="auto"/>
        <w:bottom w:val="none" w:sz="0" w:space="0" w:color="auto"/>
        <w:right w:val="none" w:sz="0" w:space="0" w:color="auto"/>
      </w:divBdr>
      <w:divsChild>
        <w:div w:id="509837301">
          <w:marLeft w:val="0"/>
          <w:marRight w:val="0"/>
          <w:marTop w:val="0"/>
          <w:marBottom w:val="0"/>
          <w:divBdr>
            <w:top w:val="none" w:sz="0" w:space="0" w:color="auto"/>
            <w:left w:val="none" w:sz="0" w:space="0" w:color="auto"/>
            <w:bottom w:val="none" w:sz="0" w:space="0" w:color="auto"/>
            <w:right w:val="none" w:sz="0" w:space="0" w:color="auto"/>
          </w:divBdr>
        </w:div>
        <w:div w:id="296225269">
          <w:marLeft w:val="0"/>
          <w:marRight w:val="0"/>
          <w:marTop w:val="0"/>
          <w:marBottom w:val="0"/>
          <w:divBdr>
            <w:top w:val="none" w:sz="0" w:space="0" w:color="auto"/>
            <w:left w:val="none" w:sz="0" w:space="0" w:color="auto"/>
            <w:bottom w:val="none" w:sz="0" w:space="0" w:color="auto"/>
            <w:right w:val="none" w:sz="0" w:space="0" w:color="auto"/>
          </w:divBdr>
        </w:div>
      </w:divsChild>
    </w:div>
    <w:div w:id="62607712">
      <w:bodyDiv w:val="1"/>
      <w:marLeft w:val="0"/>
      <w:marRight w:val="0"/>
      <w:marTop w:val="0"/>
      <w:marBottom w:val="0"/>
      <w:divBdr>
        <w:top w:val="none" w:sz="0" w:space="0" w:color="auto"/>
        <w:left w:val="none" w:sz="0" w:space="0" w:color="auto"/>
        <w:bottom w:val="none" w:sz="0" w:space="0" w:color="auto"/>
        <w:right w:val="none" w:sz="0" w:space="0" w:color="auto"/>
      </w:divBdr>
      <w:divsChild>
        <w:div w:id="640842143">
          <w:marLeft w:val="0"/>
          <w:marRight w:val="0"/>
          <w:marTop w:val="0"/>
          <w:marBottom w:val="0"/>
          <w:divBdr>
            <w:top w:val="none" w:sz="0" w:space="0" w:color="auto"/>
            <w:left w:val="none" w:sz="0" w:space="0" w:color="auto"/>
            <w:bottom w:val="none" w:sz="0" w:space="0" w:color="auto"/>
            <w:right w:val="none" w:sz="0" w:space="0" w:color="auto"/>
          </w:divBdr>
        </w:div>
      </w:divsChild>
    </w:div>
    <w:div w:id="71509611">
      <w:bodyDiv w:val="1"/>
      <w:marLeft w:val="0"/>
      <w:marRight w:val="0"/>
      <w:marTop w:val="0"/>
      <w:marBottom w:val="0"/>
      <w:divBdr>
        <w:top w:val="none" w:sz="0" w:space="0" w:color="auto"/>
        <w:left w:val="none" w:sz="0" w:space="0" w:color="auto"/>
        <w:bottom w:val="none" w:sz="0" w:space="0" w:color="auto"/>
        <w:right w:val="none" w:sz="0" w:space="0" w:color="auto"/>
      </w:divBdr>
    </w:div>
    <w:div w:id="140657147">
      <w:bodyDiv w:val="1"/>
      <w:marLeft w:val="0"/>
      <w:marRight w:val="0"/>
      <w:marTop w:val="0"/>
      <w:marBottom w:val="0"/>
      <w:divBdr>
        <w:top w:val="none" w:sz="0" w:space="0" w:color="auto"/>
        <w:left w:val="none" w:sz="0" w:space="0" w:color="auto"/>
        <w:bottom w:val="none" w:sz="0" w:space="0" w:color="auto"/>
        <w:right w:val="none" w:sz="0" w:space="0" w:color="auto"/>
      </w:divBdr>
    </w:div>
    <w:div w:id="195777790">
      <w:bodyDiv w:val="1"/>
      <w:marLeft w:val="0"/>
      <w:marRight w:val="0"/>
      <w:marTop w:val="0"/>
      <w:marBottom w:val="0"/>
      <w:divBdr>
        <w:top w:val="none" w:sz="0" w:space="0" w:color="auto"/>
        <w:left w:val="none" w:sz="0" w:space="0" w:color="auto"/>
        <w:bottom w:val="none" w:sz="0" w:space="0" w:color="auto"/>
        <w:right w:val="none" w:sz="0" w:space="0" w:color="auto"/>
      </w:divBdr>
    </w:div>
    <w:div w:id="314842642">
      <w:bodyDiv w:val="1"/>
      <w:marLeft w:val="0"/>
      <w:marRight w:val="0"/>
      <w:marTop w:val="0"/>
      <w:marBottom w:val="0"/>
      <w:divBdr>
        <w:top w:val="none" w:sz="0" w:space="0" w:color="auto"/>
        <w:left w:val="none" w:sz="0" w:space="0" w:color="auto"/>
        <w:bottom w:val="none" w:sz="0" w:space="0" w:color="auto"/>
        <w:right w:val="none" w:sz="0" w:space="0" w:color="auto"/>
      </w:divBdr>
    </w:div>
    <w:div w:id="485321388">
      <w:bodyDiv w:val="1"/>
      <w:marLeft w:val="0"/>
      <w:marRight w:val="0"/>
      <w:marTop w:val="0"/>
      <w:marBottom w:val="0"/>
      <w:divBdr>
        <w:top w:val="none" w:sz="0" w:space="0" w:color="auto"/>
        <w:left w:val="none" w:sz="0" w:space="0" w:color="auto"/>
        <w:bottom w:val="none" w:sz="0" w:space="0" w:color="auto"/>
        <w:right w:val="none" w:sz="0" w:space="0" w:color="auto"/>
      </w:divBdr>
    </w:div>
    <w:div w:id="597103510">
      <w:bodyDiv w:val="1"/>
      <w:marLeft w:val="0"/>
      <w:marRight w:val="0"/>
      <w:marTop w:val="0"/>
      <w:marBottom w:val="0"/>
      <w:divBdr>
        <w:top w:val="none" w:sz="0" w:space="0" w:color="auto"/>
        <w:left w:val="none" w:sz="0" w:space="0" w:color="auto"/>
        <w:bottom w:val="none" w:sz="0" w:space="0" w:color="auto"/>
        <w:right w:val="none" w:sz="0" w:space="0" w:color="auto"/>
      </w:divBdr>
      <w:divsChild>
        <w:div w:id="1877042771">
          <w:marLeft w:val="0"/>
          <w:marRight w:val="0"/>
          <w:marTop w:val="0"/>
          <w:marBottom w:val="0"/>
          <w:divBdr>
            <w:top w:val="none" w:sz="0" w:space="0" w:color="auto"/>
            <w:left w:val="none" w:sz="0" w:space="0" w:color="auto"/>
            <w:bottom w:val="none" w:sz="0" w:space="0" w:color="auto"/>
            <w:right w:val="none" w:sz="0" w:space="0" w:color="auto"/>
          </w:divBdr>
        </w:div>
      </w:divsChild>
    </w:div>
    <w:div w:id="647318230">
      <w:bodyDiv w:val="1"/>
      <w:marLeft w:val="0"/>
      <w:marRight w:val="0"/>
      <w:marTop w:val="0"/>
      <w:marBottom w:val="0"/>
      <w:divBdr>
        <w:top w:val="none" w:sz="0" w:space="0" w:color="auto"/>
        <w:left w:val="none" w:sz="0" w:space="0" w:color="auto"/>
        <w:bottom w:val="none" w:sz="0" w:space="0" w:color="auto"/>
        <w:right w:val="none" w:sz="0" w:space="0" w:color="auto"/>
      </w:divBdr>
      <w:divsChild>
        <w:div w:id="577176943">
          <w:marLeft w:val="0"/>
          <w:marRight w:val="0"/>
          <w:marTop w:val="0"/>
          <w:marBottom w:val="0"/>
          <w:divBdr>
            <w:top w:val="none" w:sz="0" w:space="0" w:color="auto"/>
            <w:left w:val="none" w:sz="0" w:space="0" w:color="auto"/>
            <w:bottom w:val="none" w:sz="0" w:space="0" w:color="auto"/>
            <w:right w:val="none" w:sz="0" w:space="0" w:color="auto"/>
          </w:divBdr>
        </w:div>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655836997">
      <w:bodyDiv w:val="1"/>
      <w:marLeft w:val="0"/>
      <w:marRight w:val="0"/>
      <w:marTop w:val="0"/>
      <w:marBottom w:val="0"/>
      <w:divBdr>
        <w:top w:val="none" w:sz="0" w:space="0" w:color="auto"/>
        <w:left w:val="none" w:sz="0" w:space="0" w:color="auto"/>
        <w:bottom w:val="none" w:sz="0" w:space="0" w:color="auto"/>
        <w:right w:val="none" w:sz="0" w:space="0" w:color="auto"/>
      </w:divBdr>
    </w:div>
    <w:div w:id="668942724">
      <w:bodyDiv w:val="1"/>
      <w:marLeft w:val="0"/>
      <w:marRight w:val="0"/>
      <w:marTop w:val="0"/>
      <w:marBottom w:val="0"/>
      <w:divBdr>
        <w:top w:val="none" w:sz="0" w:space="0" w:color="auto"/>
        <w:left w:val="none" w:sz="0" w:space="0" w:color="auto"/>
        <w:bottom w:val="none" w:sz="0" w:space="0" w:color="auto"/>
        <w:right w:val="none" w:sz="0" w:space="0" w:color="auto"/>
      </w:divBdr>
    </w:div>
    <w:div w:id="670838836">
      <w:bodyDiv w:val="1"/>
      <w:marLeft w:val="0"/>
      <w:marRight w:val="0"/>
      <w:marTop w:val="0"/>
      <w:marBottom w:val="0"/>
      <w:divBdr>
        <w:top w:val="none" w:sz="0" w:space="0" w:color="auto"/>
        <w:left w:val="none" w:sz="0" w:space="0" w:color="auto"/>
        <w:bottom w:val="none" w:sz="0" w:space="0" w:color="auto"/>
        <w:right w:val="none" w:sz="0" w:space="0" w:color="auto"/>
      </w:divBdr>
    </w:div>
    <w:div w:id="727654768">
      <w:bodyDiv w:val="1"/>
      <w:marLeft w:val="0"/>
      <w:marRight w:val="0"/>
      <w:marTop w:val="0"/>
      <w:marBottom w:val="0"/>
      <w:divBdr>
        <w:top w:val="none" w:sz="0" w:space="0" w:color="auto"/>
        <w:left w:val="none" w:sz="0" w:space="0" w:color="auto"/>
        <w:bottom w:val="none" w:sz="0" w:space="0" w:color="auto"/>
        <w:right w:val="none" w:sz="0" w:space="0" w:color="auto"/>
      </w:divBdr>
    </w:div>
    <w:div w:id="808547377">
      <w:bodyDiv w:val="1"/>
      <w:marLeft w:val="0"/>
      <w:marRight w:val="0"/>
      <w:marTop w:val="0"/>
      <w:marBottom w:val="0"/>
      <w:divBdr>
        <w:top w:val="none" w:sz="0" w:space="0" w:color="auto"/>
        <w:left w:val="none" w:sz="0" w:space="0" w:color="auto"/>
        <w:bottom w:val="none" w:sz="0" w:space="0" w:color="auto"/>
        <w:right w:val="none" w:sz="0" w:space="0" w:color="auto"/>
      </w:divBdr>
    </w:div>
    <w:div w:id="846676373">
      <w:bodyDiv w:val="1"/>
      <w:marLeft w:val="0"/>
      <w:marRight w:val="0"/>
      <w:marTop w:val="0"/>
      <w:marBottom w:val="0"/>
      <w:divBdr>
        <w:top w:val="none" w:sz="0" w:space="0" w:color="auto"/>
        <w:left w:val="none" w:sz="0" w:space="0" w:color="auto"/>
        <w:bottom w:val="none" w:sz="0" w:space="0" w:color="auto"/>
        <w:right w:val="none" w:sz="0" w:space="0" w:color="auto"/>
      </w:divBdr>
    </w:div>
    <w:div w:id="855655473">
      <w:bodyDiv w:val="1"/>
      <w:marLeft w:val="0"/>
      <w:marRight w:val="0"/>
      <w:marTop w:val="0"/>
      <w:marBottom w:val="0"/>
      <w:divBdr>
        <w:top w:val="none" w:sz="0" w:space="0" w:color="auto"/>
        <w:left w:val="none" w:sz="0" w:space="0" w:color="auto"/>
        <w:bottom w:val="none" w:sz="0" w:space="0" w:color="auto"/>
        <w:right w:val="none" w:sz="0" w:space="0" w:color="auto"/>
      </w:divBdr>
      <w:divsChild>
        <w:div w:id="2085296113">
          <w:marLeft w:val="0"/>
          <w:marRight w:val="0"/>
          <w:marTop w:val="0"/>
          <w:marBottom w:val="0"/>
          <w:divBdr>
            <w:top w:val="none" w:sz="0" w:space="0" w:color="auto"/>
            <w:left w:val="none" w:sz="0" w:space="0" w:color="auto"/>
            <w:bottom w:val="none" w:sz="0" w:space="0" w:color="auto"/>
            <w:right w:val="none" w:sz="0" w:space="0" w:color="auto"/>
          </w:divBdr>
        </w:div>
        <w:div w:id="362093147">
          <w:marLeft w:val="0"/>
          <w:marRight w:val="0"/>
          <w:marTop w:val="0"/>
          <w:marBottom w:val="0"/>
          <w:divBdr>
            <w:top w:val="none" w:sz="0" w:space="0" w:color="auto"/>
            <w:left w:val="none" w:sz="0" w:space="0" w:color="auto"/>
            <w:bottom w:val="none" w:sz="0" w:space="0" w:color="auto"/>
            <w:right w:val="none" w:sz="0" w:space="0" w:color="auto"/>
          </w:divBdr>
        </w:div>
      </w:divsChild>
    </w:div>
    <w:div w:id="862134642">
      <w:bodyDiv w:val="1"/>
      <w:marLeft w:val="0"/>
      <w:marRight w:val="0"/>
      <w:marTop w:val="0"/>
      <w:marBottom w:val="0"/>
      <w:divBdr>
        <w:top w:val="none" w:sz="0" w:space="0" w:color="auto"/>
        <w:left w:val="none" w:sz="0" w:space="0" w:color="auto"/>
        <w:bottom w:val="none" w:sz="0" w:space="0" w:color="auto"/>
        <w:right w:val="none" w:sz="0" w:space="0" w:color="auto"/>
      </w:divBdr>
      <w:divsChild>
        <w:div w:id="544147948">
          <w:marLeft w:val="0"/>
          <w:marRight w:val="0"/>
          <w:marTop w:val="0"/>
          <w:marBottom w:val="0"/>
          <w:divBdr>
            <w:top w:val="none" w:sz="0" w:space="0" w:color="auto"/>
            <w:left w:val="none" w:sz="0" w:space="0" w:color="auto"/>
            <w:bottom w:val="none" w:sz="0" w:space="0" w:color="auto"/>
            <w:right w:val="none" w:sz="0" w:space="0" w:color="auto"/>
          </w:divBdr>
        </w:div>
      </w:divsChild>
    </w:div>
    <w:div w:id="984551195">
      <w:bodyDiv w:val="1"/>
      <w:marLeft w:val="0"/>
      <w:marRight w:val="0"/>
      <w:marTop w:val="0"/>
      <w:marBottom w:val="0"/>
      <w:divBdr>
        <w:top w:val="none" w:sz="0" w:space="0" w:color="auto"/>
        <w:left w:val="none" w:sz="0" w:space="0" w:color="auto"/>
        <w:bottom w:val="none" w:sz="0" w:space="0" w:color="auto"/>
        <w:right w:val="none" w:sz="0" w:space="0" w:color="auto"/>
      </w:divBdr>
      <w:divsChild>
        <w:div w:id="1787577748">
          <w:marLeft w:val="0"/>
          <w:marRight w:val="0"/>
          <w:marTop w:val="0"/>
          <w:marBottom w:val="0"/>
          <w:divBdr>
            <w:top w:val="none" w:sz="0" w:space="0" w:color="auto"/>
            <w:left w:val="none" w:sz="0" w:space="0" w:color="auto"/>
            <w:bottom w:val="none" w:sz="0" w:space="0" w:color="auto"/>
            <w:right w:val="none" w:sz="0" w:space="0" w:color="auto"/>
          </w:divBdr>
        </w:div>
        <w:div w:id="1230652112">
          <w:marLeft w:val="0"/>
          <w:marRight w:val="0"/>
          <w:marTop w:val="0"/>
          <w:marBottom w:val="0"/>
          <w:divBdr>
            <w:top w:val="none" w:sz="0" w:space="0" w:color="auto"/>
            <w:left w:val="none" w:sz="0" w:space="0" w:color="auto"/>
            <w:bottom w:val="none" w:sz="0" w:space="0" w:color="auto"/>
            <w:right w:val="none" w:sz="0" w:space="0" w:color="auto"/>
          </w:divBdr>
        </w:div>
      </w:divsChild>
    </w:div>
    <w:div w:id="1124159609">
      <w:bodyDiv w:val="1"/>
      <w:marLeft w:val="0"/>
      <w:marRight w:val="0"/>
      <w:marTop w:val="0"/>
      <w:marBottom w:val="0"/>
      <w:divBdr>
        <w:top w:val="none" w:sz="0" w:space="0" w:color="auto"/>
        <w:left w:val="none" w:sz="0" w:space="0" w:color="auto"/>
        <w:bottom w:val="none" w:sz="0" w:space="0" w:color="auto"/>
        <w:right w:val="none" w:sz="0" w:space="0" w:color="auto"/>
      </w:divBdr>
    </w:div>
    <w:div w:id="1125780864">
      <w:bodyDiv w:val="1"/>
      <w:marLeft w:val="0"/>
      <w:marRight w:val="0"/>
      <w:marTop w:val="0"/>
      <w:marBottom w:val="0"/>
      <w:divBdr>
        <w:top w:val="none" w:sz="0" w:space="0" w:color="auto"/>
        <w:left w:val="none" w:sz="0" w:space="0" w:color="auto"/>
        <w:bottom w:val="none" w:sz="0" w:space="0" w:color="auto"/>
        <w:right w:val="none" w:sz="0" w:space="0" w:color="auto"/>
      </w:divBdr>
    </w:div>
    <w:div w:id="1160265849">
      <w:bodyDiv w:val="1"/>
      <w:marLeft w:val="0"/>
      <w:marRight w:val="0"/>
      <w:marTop w:val="0"/>
      <w:marBottom w:val="0"/>
      <w:divBdr>
        <w:top w:val="none" w:sz="0" w:space="0" w:color="auto"/>
        <w:left w:val="none" w:sz="0" w:space="0" w:color="auto"/>
        <w:bottom w:val="none" w:sz="0" w:space="0" w:color="auto"/>
        <w:right w:val="none" w:sz="0" w:space="0" w:color="auto"/>
      </w:divBdr>
      <w:divsChild>
        <w:div w:id="1807121642">
          <w:marLeft w:val="0"/>
          <w:marRight w:val="0"/>
          <w:marTop w:val="0"/>
          <w:marBottom w:val="0"/>
          <w:divBdr>
            <w:top w:val="none" w:sz="0" w:space="0" w:color="auto"/>
            <w:left w:val="none" w:sz="0" w:space="0" w:color="auto"/>
            <w:bottom w:val="none" w:sz="0" w:space="0" w:color="auto"/>
            <w:right w:val="none" w:sz="0" w:space="0" w:color="auto"/>
          </w:divBdr>
        </w:div>
      </w:divsChild>
    </w:div>
    <w:div w:id="1161312320">
      <w:bodyDiv w:val="1"/>
      <w:marLeft w:val="0"/>
      <w:marRight w:val="0"/>
      <w:marTop w:val="0"/>
      <w:marBottom w:val="0"/>
      <w:divBdr>
        <w:top w:val="none" w:sz="0" w:space="0" w:color="auto"/>
        <w:left w:val="none" w:sz="0" w:space="0" w:color="auto"/>
        <w:bottom w:val="none" w:sz="0" w:space="0" w:color="auto"/>
        <w:right w:val="none" w:sz="0" w:space="0" w:color="auto"/>
      </w:divBdr>
    </w:div>
    <w:div w:id="1169324103">
      <w:bodyDiv w:val="1"/>
      <w:marLeft w:val="0"/>
      <w:marRight w:val="0"/>
      <w:marTop w:val="0"/>
      <w:marBottom w:val="0"/>
      <w:divBdr>
        <w:top w:val="none" w:sz="0" w:space="0" w:color="auto"/>
        <w:left w:val="none" w:sz="0" w:space="0" w:color="auto"/>
        <w:bottom w:val="none" w:sz="0" w:space="0" w:color="auto"/>
        <w:right w:val="none" w:sz="0" w:space="0" w:color="auto"/>
      </w:divBdr>
    </w:div>
    <w:div w:id="1211763637">
      <w:bodyDiv w:val="1"/>
      <w:marLeft w:val="0"/>
      <w:marRight w:val="0"/>
      <w:marTop w:val="0"/>
      <w:marBottom w:val="0"/>
      <w:divBdr>
        <w:top w:val="none" w:sz="0" w:space="0" w:color="auto"/>
        <w:left w:val="none" w:sz="0" w:space="0" w:color="auto"/>
        <w:bottom w:val="none" w:sz="0" w:space="0" w:color="auto"/>
        <w:right w:val="none" w:sz="0" w:space="0" w:color="auto"/>
      </w:divBdr>
    </w:div>
    <w:div w:id="1213688667">
      <w:bodyDiv w:val="1"/>
      <w:marLeft w:val="0"/>
      <w:marRight w:val="0"/>
      <w:marTop w:val="0"/>
      <w:marBottom w:val="0"/>
      <w:divBdr>
        <w:top w:val="none" w:sz="0" w:space="0" w:color="auto"/>
        <w:left w:val="none" w:sz="0" w:space="0" w:color="auto"/>
        <w:bottom w:val="none" w:sz="0" w:space="0" w:color="auto"/>
        <w:right w:val="none" w:sz="0" w:space="0" w:color="auto"/>
      </w:divBdr>
      <w:divsChild>
        <w:div w:id="7964865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23907260">
      <w:bodyDiv w:val="1"/>
      <w:marLeft w:val="0"/>
      <w:marRight w:val="0"/>
      <w:marTop w:val="0"/>
      <w:marBottom w:val="0"/>
      <w:divBdr>
        <w:top w:val="none" w:sz="0" w:space="0" w:color="auto"/>
        <w:left w:val="none" w:sz="0" w:space="0" w:color="auto"/>
        <w:bottom w:val="none" w:sz="0" w:space="0" w:color="auto"/>
        <w:right w:val="none" w:sz="0" w:space="0" w:color="auto"/>
      </w:divBdr>
    </w:div>
    <w:div w:id="1272399056">
      <w:bodyDiv w:val="1"/>
      <w:marLeft w:val="0"/>
      <w:marRight w:val="0"/>
      <w:marTop w:val="0"/>
      <w:marBottom w:val="0"/>
      <w:divBdr>
        <w:top w:val="none" w:sz="0" w:space="0" w:color="auto"/>
        <w:left w:val="none" w:sz="0" w:space="0" w:color="auto"/>
        <w:bottom w:val="none" w:sz="0" w:space="0" w:color="auto"/>
        <w:right w:val="none" w:sz="0" w:space="0" w:color="auto"/>
      </w:divBdr>
      <w:divsChild>
        <w:div w:id="173081642">
          <w:marLeft w:val="0"/>
          <w:marRight w:val="0"/>
          <w:marTop w:val="0"/>
          <w:marBottom w:val="0"/>
          <w:divBdr>
            <w:top w:val="none" w:sz="0" w:space="0" w:color="auto"/>
            <w:left w:val="none" w:sz="0" w:space="0" w:color="auto"/>
            <w:bottom w:val="none" w:sz="0" w:space="0" w:color="auto"/>
            <w:right w:val="none" w:sz="0" w:space="0" w:color="auto"/>
          </w:divBdr>
        </w:div>
      </w:divsChild>
    </w:div>
    <w:div w:id="1362823711">
      <w:bodyDiv w:val="1"/>
      <w:marLeft w:val="0"/>
      <w:marRight w:val="0"/>
      <w:marTop w:val="0"/>
      <w:marBottom w:val="0"/>
      <w:divBdr>
        <w:top w:val="none" w:sz="0" w:space="0" w:color="auto"/>
        <w:left w:val="none" w:sz="0" w:space="0" w:color="auto"/>
        <w:bottom w:val="none" w:sz="0" w:space="0" w:color="auto"/>
        <w:right w:val="none" w:sz="0" w:space="0" w:color="auto"/>
      </w:divBdr>
    </w:div>
    <w:div w:id="1388798379">
      <w:bodyDiv w:val="1"/>
      <w:marLeft w:val="0"/>
      <w:marRight w:val="0"/>
      <w:marTop w:val="0"/>
      <w:marBottom w:val="0"/>
      <w:divBdr>
        <w:top w:val="none" w:sz="0" w:space="0" w:color="auto"/>
        <w:left w:val="none" w:sz="0" w:space="0" w:color="auto"/>
        <w:bottom w:val="none" w:sz="0" w:space="0" w:color="auto"/>
        <w:right w:val="none" w:sz="0" w:space="0" w:color="auto"/>
      </w:divBdr>
      <w:divsChild>
        <w:div w:id="112791382">
          <w:marLeft w:val="0"/>
          <w:marRight w:val="0"/>
          <w:marTop w:val="0"/>
          <w:marBottom w:val="0"/>
          <w:divBdr>
            <w:top w:val="none" w:sz="0" w:space="0" w:color="auto"/>
            <w:left w:val="none" w:sz="0" w:space="0" w:color="auto"/>
            <w:bottom w:val="none" w:sz="0" w:space="0" w:color="auto"/>
            <w:right w:val="none" w:sz="0" w:space="0" w:color="auto"/>
          </w:divBdr>
        </w:div>
      </w:divsChild>
    </w:div>
    <w:div w:id="1421171215">
      <w:bodyDiv w:val="1"/>
      <w:marLeft w:val="0"/>
      <w:marRight w:val="0"/>
      <w:marTop w:val="0"/>
      <w:marBottom w:val="0"/>
      <w:divBdr>
        <w:top w:val="none" w:sz="0" w:space="0" w:color="auto"/>
        <w:left w:val="none" w:sz="0" w:space="0" w:color="auto"/>
        <w:bottom w:val="none" w:sz="0" w:space="0" w:color="auto"/>
        <w:right w:val="none" w:sz="0" w:space="0" w:color="auto"/>
      </w:divBdr>
    </w:div>
    <w:div w:id="1460105333">
      <w:bodyDiv w:val="1"/>
      <w:marLeft w:val="0"/>
      <w:marRight w:val="0"/>
      <w:marTop w:val="0"/>
      <w:marBottom w:val="0"/>
      <w:divBdr>
        <w:top w:val="none" w:sz="0" w:space="0" w:color="auto"/>
        <w:left w:val="none" w:sz="0" w:space="0" w:color="auto"/>
        <w:bottom w:val="none" w:sz="0" w:space="0" w:color="auto"/>
        <w:right w:val="none" w:sz="0" w:space="0" w:color="auto"/>
      </w:divBdr>
    </w:div>
    <w:div w:id="1488354019">
      <w:bodyDiv w:val="1"/>
      <w:marLeft w:val="0"/>
      <w:marRight w:val="0"/>
      <w:marTop w:val="0"/>
      <w:marBottom w:val="0"/>
      <w:divBdr>
        <w:top w:val="none" w:sz="0" w:space="0" w:color="auto"/>
        <w:left w:val="none" w:sz="0" w:space="0" w:color="auto"/>
        <w:bottom w:val="none" w:sz="0" w:space="0" w:color="auto"/>
        <w:right w:val="none" w:sz="0" w:space="0" w:color="auto"/>
      </w:divBdr>
    </w:div>
    <w:div w:id="1512989566">
      <w:bodyDiv w:val="1"/>
      <w:marLeft w:val="0"/>
      <w:marRight w:val="0"/>
      <w:marTop w:val="0"/>
      <w:marBottom w:val="0"/>
      <w:divBdr>
        <w:top w:val="none" w:sz="0" w:space="0" w:color="auto"/>
        <w:left w:val="none" w:sz="0" w:space="0" w:color="auto"/>
        <w:bottom w:val="none" w:sz="0" w:space="0" w:color="auto"/>
        <w:right w:val="none" w:sz="0" w:space="0" w:color="auto"/>
      </w:divBdr>
    </w:div>
    <w:div w:id="1524006053">
      <w:bodyDiv w:val="1"/>
      <w:marLeft w:val="0"/>
      <w:marRight w:val="0"/>
      <w:marTop w:val="0"/>
      <w:marBottom w:val="0"/>
      <w:divBdr>
        <w:top w:val="none" w:sz="0" w:space="0" w:color="auto"/>
        <w:left w:val="none" w:sz="0" w:space="0" w:color="auto"/>
        <w:bottom w:val="none" w:sz="0" w:space="0" w:color="auto"/>
        <w:right w:val="none" w:sz="0" w:space="0" w:color="auto"/>
      </w:divBdr>
      <w:divsChild>
        <w:div w:id="1228491920">
          <w:marLeft w:val="0"/>
          <w:marRight w:val="0"/>
          <w:marTop w:val="0"/>
          <w:marBottom w:val="0"/>
          <w:divBdr>
            <w:top w:val="none" w:sz="0" w:space="0" w:color="auto"/>
            <w:left w:val="none" w:sz="0" w:space="0" w:color="auto"/>
            <w:bottom w:val="none" w:sz="0" w:space="0" w:color="auto"/>
            <w:right w:val="none" w:sz="0" w:space="0" w:color="auto"/>
          </w:divBdr>
        </w:div>
      </w:divsChild>
    </w:div>
    <w:div w:id="1563178907">
      <w:bodyDiv w:val="1"/>
      <w:marLeft w:val="0"/>
      <w:marRight w:val="0"/>
      <w:marTop w:val="0"/>
      <w:marBottom w:val="0"/>
      <w:divBdr>
        <w:top w:val="none" w:sz="0" w:space="0" w:color="auto"/>
        <w:left w:val="none" w:sz="0" w:space="0" w:color="auto"/>
        <w:bottom w:val="none" w:sz="0" w:space="0" w:color="auto"/>
        <w:right w:val="none" w:sz="0" w:space="0" w:color="auto"/>
      </w:divBdr>
      <w:divsChild>
        <w:div w:id="745223514">
          <w:marLeft w:val="0"/>
          <w:marRight w:val="0"/>
          <w:marTop w:val="0"/>
          <w:marBottom w:val="0"/>
          <w:divBdr>
            <w:top w:val="none" w:sz="0" w:space="0" w:color="auto"/>
            <w:left w:val="none" w:sz="0" w:space="0" w:color="auto"/>
            <w:bottom w:val="none" w:sz="0" w:space="0" w:color="auto"/>
            <w:right w:val="none" w:sz="0" w:space="0" w:color="auto"/>
          </w:divBdr>
        </w:div>
        <w:div w:id="1190874036">
          <w:marLeft w:val="0"/>
          <w:marRight w:val="0"/>
          <w:marTop w:val="0"/>
          <w:marBottom w:val="0"/>
          <w:divBdr>
            <w:top w:val="none" w:sz="0" w:space="0" w:color="auto"/>
            <w:left w:val="none" w:sz="0" w:space="0" w:color="auto"/>
            <w:bottom w:val="none" w:sz="0" w:space="0" w:color="auto"/>
            <w:right w:val="none" w:sz="0" w:space="0" w:color="auto"/>
          </w:divBdr>
        </w:div>
      </w:divsChild>
    </w:div>
    <w:div w:id="1688941158">
      <w:bodyDiv w:val="1"/>
      <w:marLeft w:val="0"/>
      <w:marRight w:val="0"/>
      <w:marTop w:val="0"/>
      <w:marBottom w:val="0"/>
      <w:divBdr>
        <w:top w:val="none" w:sz="0" w:space="0" w:color="auto"/>
        <w:left w:val="none" w:sz="0" w:space="0" w:color="auto"/>
        <w:bottom w:val="none" w:sz="0" w:space="0" w:color="auto"/>
        <w:right w:val="none" w:sz="0" w:space="0" w:color="auto"/>
      </w:divBdr>
    </w:div>
    <w:div w:id="1738042937">
      <w:bodyDiv w:val="1"/>
      <w:marLeft w:val="0"/>
      <w:marRight w:val="0"/>
      <w:marTop w:val="0"/>
      <w:marBottom w:val="0"/>
      <w:divBdr>
        <w:top w:val="none" w:sz="0" w:space="0" w:color="auto"/>
        <w:left w:val="none" w:sz="0" w:space="0" w:color="auto"/>
        <w:bottom w:val="none" w:sz="0" w:space="0" w:color="auto"/>
        <w:right w:val="none" w:sz="0" w:space="0" w:color="auto"/>
      </w:divBdr>
    </w:div>
    <w:div w:id="1740976227">
      <w:bodyDiv w:val="1"/>
      <w:marLeft w:val="0"/>
      <w:marRight w:val="0"/>
      <w:marTop w:val="0"/>
      <w:marBottom w:val="0"/>
      <w:divBdr>
        <w:top w:val="none" w:sz="0" w:space="0" w:color="auto"/>
        <w:left w:val="none" w:sz="0" w:space="0" w:color="auto"/>
        <w:bottom w:val="none" w:sz="0" w:space="0" w:color="auto"/>
        <w:right w:val="none" w:sz="0" w:space="0" w:color="auto"/>
      </w:divBdr>
    </w:div>
    <w:div w:id="1795367613">
      <w:bodyDiv w:val="1"/>
      <w:marLeft w:val="0"/>
      <w:marRight w:val="0"/>
      <w:marTop w:val="0"/>
      <w:marBottom w:val="0"/>
      <w:divBdr>
        <w:top w:val="none" w:sz="0" w:space="0" w:color="auto"/>
        <w:left w:val="none" w:sz="0" w:space="0" w:color="auto"/>
        <w:bottom w:val="none" w:sz="0" w:space="0" w:color="auto"/>
        <w:right w:val="none" w:sz="0" w:space="0" w:color="auto"/>
      </w:divBdr>
      <w:divsChild>
        <w:div w:id="1329557231">
          <w:marLeft w:val="0"/>
          <w:marRight w:val="0"/>
          <w:marTop w:val="0"/>
          <w:marBottom w:val="0"/>
          <w:divBdr>
            <w:top w:val="none" w:sz="0" w:space="0" w:color="auto"/>
            <w:left w:val="none" w:sz="0" w:space="0" w:color="auto"/>
            <w:bottom w:val="none" w:sz="0" w:space="0" w:color="auto"/>
            <w:right w:val="none" w:sz="0" w:space="0" w:color="auto"/>
          </w:divBdr>
        </w:div>
      </w:divsChild>
    </w:div>
    <w:div w:id="1861898085">
      <w:bodyDiv w:val="1"/>
      <w:marLeft w:val="0"/>
      <w:marRight w:val="0"/>
      <w:marTop w:val="0"/>
      <w:marBottom w:val="0"/>
      <w:divBdr>
        <w:top w:val="none" w:sz="0" w:space="0" w:color="auto"/>
        <w:left w:val="none" w:sz="0" w:space="0" w:color="auto"/>
        <w:bottom w:val="none" w:sz="0" w:space="0" w:color="auto"/>
        <w:right w:val="none" w:sz="0" w:space="0" w:color="auto"/>
      </w:divBdr>
    </w:div>
    <w:div w:id="1954050202">
      <w:bodyDiv w:val="1"/>
      <w:marLeft w:val="0"/>
      <w:marRight w:val="0"/>
      <w:marTop w:val="0"/>
      <w:marBottom w:val="0"/>
      <w:divBdr>
        <w:top w:val="none" w:sz="0" w:space="0" w:color="auto"/>
        <w:left w:val="none" w:sz="0" w:space="0" w:color="auto"/>
        <w:bottom w:val="none" w:sz="0" w:space="0" w:color="auto"/>
        <w:right w:val="none" w:sz="0" w:space="0" w:color="auto"/>
      </w:divBdr>
    </w:div>
    <w:div w:id="2003310930">
      <w:bodyDiv w:val="1"/>
      <w:marLeft w:val="0"/>
      <w:marRight w:val="0"/>
      <w:marTop w:val="0"/>
      <w:marBottom w:val="0"/>
      <w:divBdr>
        <w:top w:val="none" w:sz="0" w:space="0" w:color="auto"/>
        <w:left w:val="none" w:sz="0" w:space="0" w:color="auto"/>
        <w:bottom w:val="none" w:sz="0" w:space="0" w:color="auto"/>
        <w:right w:val="none" w:sz="0" w:space="0" w:color="auto"/>
      </w:divBdr>
    </w:div>
    <w:div w:id="2027824344">
      <w:bodyDiv w:val="1"/>
      <w:marLeft w:val="0"/>
      <w:marRight w:val="0"/>
      <w:marTop w:val="0"/>
      <w:marBottom w:val="0"/>
      <w:divBdr>
        <w:top w:val="none" w:sz="0" w:space="0" w:color="auto"/>
        <w:left w:val="none" w:sz="0" w:space="0" w:color="auto"/>
        <w:bottom w:val="none" w:sz="0" w:space="0" w:color="auto"/>
        <w:right w:val="none" w:sz="0" w:space="0" w:color="auto"/>
      </w:divBdr>
    </w:div>
    <w:div w:id="2091004490">
      <w:bodyDiv w:val="1"/>
      <w:marLeft w:val="0"/>
      <w:marRight w:val="0"/>
      <w:marTop w:val="0"/>
      <w:marBottom w:val="0"/>
      <w:divBdr>
        <w:top w:val="none" w:sz="0" w:space="0" w:color="auto"/>
        <w:left w:val="none" w:sz="0" w:space="0" w:color="auto"/>
        <w:bottom w:val="none" w:sz="0" w:space="0" w:color="auto"/>
        <w:right w:val="none" w:sz="0" w:space="0" w:color="auto"/>
      </w:divBdr>
    </w:div>
    <w:div w:id="212784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rthurow\AppData\Local\Microsoft\Windows\INetCache\Content.Outlook\Y25TJ4NF\b_workflow.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uss.thurow@usda.gov"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rthurow\AppData\Local\Microsoft\Windows\INetCache\Content.Outlook\Y25TJ4NF\b_work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23B1E-679C-4EEE-9A71-8BE84CC5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Thurow, Russ -FS</dc:creator>
  <cp:keywords/>
  <dc:description/>
  <cp:lastModifiedBy>Sparks, Morgan - FS, ID</cp:lastModifiedBy>
  <cp:revision>5</cp:revision>
  <dcterms:created xsi:type="dcterms:W3CDTF">2025-07-09T15:14:00Z</dcterms:created>
  <dcterms:modified xsi:type="dcterms:W3CDTF">2025-07-15T16:11:00Z</dcterms:modified>
</cp:coreProperties>
</file>